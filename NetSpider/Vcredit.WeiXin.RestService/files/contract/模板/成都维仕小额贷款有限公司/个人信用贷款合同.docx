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FC" w:rsidRDefault="00715AFC" w:rsidP="00554038">
      <w:pPr>
        <w:jc w:val="center"/>
        <w:rPr>
          <w:rFonts w:ascii="微软雅黑" w:eastAsia="微软雅黑" w:hAnsi="微软雅黑"/>
          <w:b/>
          <w:sz w:val="28"/>
        </w:rPr>
      </w:pPr>
    </w:p>
    <w:p w:rsidR="00554038" w:rsidRDefault="00554038" w:rsidP="00554038">
      <w:pPr>
        <w:jc w:val="center"/>
        <w:rPr>
          <w:rFonts w:ascii="微软雅黑" w:eastAsia="微软雅黑" w:hAnsi="微软雅黑"/>
          <w:b/>
          <w:sz w:val="28"/>
        </w:rPr>
      </w:pPr>
      <w:r>
        <w:rPr>
          <w:rFonts w:ascii="微软雅黑" w:eastAsia="微软雅黑" w:hAnsi="微软雅黑" w:hint="eastAsia"/>
          <w:b/>
          <w:sz w:val="28"/>
        </w:rPr>
        <w:t>个人信用借款合同</w:t>
      </w:r>
    </w:p>
    <w:p w:rsidR="00554038" w:rsidRPr="00824C48" w:rsidRDefault="00554038" w:rsidP="00554038">
      <w:pPr>
        <w:jc w:val="right"/>
        <w:rPr>
          <w:rFonts w:ascii="微软雅黑" w:eastAsia="微软雅黑" w:hAnsi="微软雅黑"/>
        </w:rPr>
      </w:pPr>
      <w:r w:rsidRPr="00824C48">
        <w:rPr>
          <w:rFonts w:ascii="微软雅黑" w:eastAsia="微软雅黑" w:hAnsi="微软雅黑" w:hint="eastAsia"/>
        </w:rPr>
        <w:t>合同编号：</w:t>
      </w:r>
      <w:r w:rsidRPr="00765EC1">
        <w:rPr>
          <w:rFonts w:ascii="微软雅黑" w:eastAsia="微软雅黑" w:hAnsi="微软雅黑" w:hint="eastAsia"/>
        </w:rPr>
        <w:t>&amp;</w:t>
      </w:r>
      <w:proofErr w:type="spellStart"/>
      <w:r w:rsidRPr="00765EC1">
        <w:rPr>
          <w:rFonts w:ascii="微软雅黑" w:eastAsia="微软雅黑" w:hAnsi="微软雅黑"/>
        </w:rPr>
        <w:t>ContractNo</w:t>
      </w:r>
      <w:proofErr w:type="spellEnd"/>
      <w:r w:rsidRPr="00765EC1">
        <w:rPr>
          <w:rFonts w:ascii="微软雅黑" w:eastAsia="微软雅黑" w:hAnsi="微软雅黑" w:hint="eastAsia"/>
        </w:rPr>
        <w:t>&amp;</w:t>
      </w:r>
    </w:p>
    <w:p w:rsidR="00554038" w:rsidRPr="00DC14C9" w:rsidRDefault="00554038" w:rsidP="00554038">
      <w:pPr>
        <w:rPr>
          <w:rFonts w:ascii="微软雅黑" w:eastAsia="微软雅黑" w:hAnsi="微软雅黑"/>
          <w:b/>
          <w:sz w:val="28"/>
        </w:rPr>
      </w:pPr>
      <w:r>
        <w:rPr>
          <w:rFonts w:ascii="微软雅黑" w:eastAsia="微软雅黑" w:hAnsi="微软雅黑" w:hint="eastAsia"/>
          <w:b/>
        </w:rPr>
        <w:t>甲方</w:t>
      </w:r>
      <w:r w:rsidRPr="00782626">
        <w:rPr>
          <w:rFonts w:ascii="微软雅黑" w:eastAsia="微软雅黑" w:hAnsi="微软雅黑" w:hint="eastAsia"/>
          <w:b/>
        </w:rPr>
        <w:t>（</w:t>
      </w:r>
      <w:r>
        <w:rPr>
          <w:rFonts w:ascii="微软雅黑" w:eastAsia="微软雅黑" w:hAnsi="微软雅黑" w:hint="eastAsia"/>
          <w:b/>
        </w:rPr>
        <w:t>借款人</w:t>
      </w:r>
      <w:r w:rsidRPr="00782626">
        <w:rPr>
          <w:rFonts w:ascii="微软雅黑" w:eastAsia="微软雅黑" w:hAnsi="微软雅黑" w:hint="eastAsia"/>
          <w:b/>
        </w:rPr>
        <w:t>）</w:t>
      </w:r>
      <w:r w:rsidRPr="00782626">
        <w:rPr>
          <w:rFonts w:ascii="微软雅黑" w:eastAsia="微软雅黑" w:hAnsi="微软雅黑" w:hint="eastAsia"/>
        </w:rPr>
        <w:t>：</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&amp;</w:t>
      </w:r>
    </w:p>
    <w:p w:rsidR="00554038" w:rsidRPr="00782626" w:rsidRDefault="00554038" w:rsidP="00554038">
      <w:pPr>
        <w:rPr>
          <w:rFonts w:ascii="微软雅黑" w:eastAsia="微软雅黑" w:hAnsi="微软雅黑"/>
        </w:rPr>
      </w:pPr>
      <w:r w:rsidRPr="00782626">
        <w:rPr>
          <w:rFonts w:ascii="微软雅黑" w:eastAsia="微软雅黑" w:hAnsi="微软雅黑" w:hint="eastAsia"/>
        </w:rPr>
        <w:t>身份证号:</w:t>
      </w:r>
      <w:r w:rsidRPr="00B504F6">
        <w:rPr>
          <w:rFonts w:ascii="微软雅黑" w:eastAsia="微软雅黑" w:hAnsi="微软雅黑" w:hint="eastAsia"/>
        </w:rPr>
        <w:t xml:space="preserve"> </w:t>
      </w:r>
      <w:r w:rsidRPr="00765EC1">
        <w:rPr>
          <w:rFonts w:ascii="微软雅黑" w:eastAsia="微软雅黑" w:hAnsi="微软雅黑" w:hint="eastAsia"/>
        </w:rPr>
        <w:t>&amp;</w:t>
      </w:r>
      <w:proofErr w:type="spellStart"/>
      <w:r w:rsidRPr="00765EC1">
        <w:rPr>
          <w:rFonts w:ascii="微软雅黑" w:eastAsia="微软雅黑" w:hAnsi="微软雅黑"/>
        </w:rPr>
        <w:t>Identity</w:t>
      </w:r>
      <w:r w:rsidRPr="00765EC1">
        <w:rPr>
          <w:rFonts w:ascii="微软雅黑" w:eastAsia="微软雅黑" w:hAnsi="微软雅黑" w:hint="eastAsia"/>
        </w:rPr>
        <w:t>Card</w:t>
      </w:r>
      <w:proofErr w:type="spellEnd"/>
      <w:r w:rsidRPr="00765EC1">
        <w:rPr>
          <w:rFonts w:ascii="微软雅黑" w:eastAsia="微软雅黑" w:hAnsi="微软雅黑" w:hint="eastAsia"/>
        </w:rPr>
        <w:t>&amp;</w:t>
      </w:r>
    </w:p>
    <w:p w:rsidR="00554038" w:rsidRPr="00782626" w:rsidRDefault="00554038" w:rsidP="00554038">
      <w:pPr>
        <w:rPr>
          <w:rFonts w:ascii="微软雅黑" w:eastAsia="微软雅黑" w:hAnsi="微软雅黑"/>
        </w:rPr>
      </w:pPr>
      <w:r w:rsidRPr="00782626">
        <w:rPr>
          <w:rFonts w:ascii="微软雅黑" w:eastAsia="微软雅黑" w:hAnsi="微软雅黑" w:hint="eastAsia"/>
        </w:rPr>
        <w:t>银行卡号:</w:t>
      </w:r>
      <w:r w:rsidRPr="00B504F6">
        <w:rPr>
          <w:rFonts w:ascii="微软雅黑" w:eastAsia="微软雅黑" w:hAnsi="微软雅黑" w:hint="eastAsia"/>
        </w:rPr>
        <w:t xml:space="preserve"> </w:t>
      </w:r>
      <w:r w:rsidRPr="00765EC1">
        <w:rPr>
          <w:rFonts w:ascii="微软雅黑" w:eastAsia="微软雅黑" w:hAnsi="微软雅黑" w:hint="eastAsia"/>
        </w:rPr>
        <w:t>&amp;</w:t>
      </w:r>
      <w:proofErr w:type="spellStart"/>
      <w:r w:rsidRPr="00765EC1">
        <w:rPr>
          <w:rFonts w:ascii="微软雅黑" w:eastAsia="微软雅黑" w:hAnsi="微软雅黑" w:hint="eastAsia"/>
        </w:rPr>
        <w:t>Credit</w:t>
      </w:r>
      <w:r w:rsidRPr="00765EC1">
        <w:rPr>
          <w:rFonts w:ascii="微软雅黑" w:eastAsia="微软雅黑" w:hAnsi="微软雅黑"/>
        </w:rPr>
        <w:t>CardNo</w:t>
      </w:r>
      <w:proofErr w:type="spellEnd"/>
      <w:r w:rsidRPr="00765EC1">
        <w:rPr>
          <w:rFonts w:ascii="微软雅黑" w:eastAsia="微软雅黑" w:hAnsi="微软雅黑" w:hint="eastAsia"/>
        </w:rPr>
        <w:t>&amp;</w:t>
      </w:r>
    </w:p>
    <w:p w:rsidR="00554038" w:rsidRDefault="00131A84" w:rsidP="00554038">
      <w:pPr>
        <w:rPr>
          <w:rFonts w:ascii="微软雅黑" w:eastAsia="微软雅黑" w:hAnsi="微软雅黑"/>
        </w:rPr>
      </w:pPr>
      <w:r>
        <w:rPr>
          <w:rFonts w:ascii="微软雅黑" w:eastAsia="微软雅黑" w:hAnsi="微软雅黑" w:hint="eastAsia"/>
        </w:rPr>
        <w:t>手机</w:t>
      </w:r>
      <w:r w:rsidR="00C862A3">
        <w:rPr>
          <w:rFonts w:ascii="微软雅黑" w:eastAsia="微软雅黑" w:hAnsi="微软雅黑" w:hint="eastAsia"/>
        </w:rPr>
        <w:t>号</w:t>
      </w:r>
      <w:r w:rsidR="00554038" w:rsidRPr="00782626">
        <w:rPr>
          <w:rFonts w:ascii="微软雅黑" w:eastAsia="微软雅黑" w:hAnsi="微软雅黑"/>
        </w:rPr>
        <w:t>:</w:t>
      </w:r>
      <w:r w:rsidR="00554038" w:rsidRPr="00782626">
        <w:rPr>
          <w:rFonts w:ascii="微软雅黑" w:eastAsia="微软雅黑" w:hAnsi="微软雅黑" w:hint="eastAsia"/>
        </w:rPr>
        <w:t xml:space="preserve"> </w:t>
      </w:r>
      <w:r w:rsidR="00554038" w:rsidRPr="00765EC1">
        <w:rPr>
          <w:rFonts w:ascii="微软雅黑" w:eastAsia="微软雅黑" w:hAnsi="微软雅黑" w:hint="eastAsia"/>
        </w:rPr>
        <w:t>&amp;</w:t>
      </w:r>
      <w:r w:rsidR="0022026F">
        <w:rPr>
          <w:rFonts w:ascii="微软雅黑" w:eastAsia="微软雅黑" w:hAnsi="微软雅黑" w:hint="eastAsia"/>
        </w:rPr>
        <w:t>Phone</w:t>
      </w:r>
      <w:bookmarkStart w:id="0" w:name="_GoBack"/>
      <w:bookmarkEnd w:id="0"/>
      <w:r w:rsidR="00554038" w:rsidRPr="00765EC1">
        <w:rPr>
          <w:rFonts w:ascii="微软雅黑" w:eastAsia="微软雅黑" w:hAnsi="微软雅黑" w:hint="eastAsia"/>
        </w:rPr>
        <w:t>&amp;</w:t>
      </w:r>
    </w:p>
    <w:p w:rsidR="00554038" w:rsidRPr="00782626" w:rsidRDefault="00554038" w:rsidP="00554038">
      <w:pPr>
        <w:jc w:val="left"/>
        <w:rPr>
          <w:rFonts w:ascii="微软雅黑" w:eastAsia="微软雅黑" w:hAnsi="微软雅黑"/>
        </w:rPr>
      </w:pPr>
      <w:r>
        <w:rPr>
          <w:rFonts w:ascii="微软雅黑" w:eastAsia="微软雅黑" w:hAnsi="微软雅黑" w:hint="eastAsia"/>
          <w:b/>
        </w:rPr>
        <w:t>乙方</w:t>
      </w:r>
      <w:r w:rsidRPr="00782626">
        <w:rPr>
          <w:rFonts w:ascii="微软雅黑" w:eastAsia="微软雅黑" w:hAnsi="微软雅黑" w:hint="eastAsia"/>
          <w:b/>
        </w:rPr>
        <w:t>（</w:t>
      </w:r>
      <w:r>
        <w:rPr>
          <w:rFonts w:ascii="微软雅黑" w:eastAsia="微软雅黑" w:hAnsi="微软雅黑" w:hint="eastAsia"/>
          <w:b/>
        </w:rPr>
        <w:t>贷款人</w:t>
      </w:r>
      <w:r w:rsidRPr="00782626">
        <w:rPr>
          <w:rFonts w:ascii="微软雅黑" w:eastAsia="微软雅黑" w:hAnsi="微软雅黑" w:hint="eastAsia"/>
          <w:b/>
        </w:rPr>
        <w:t>）</w:t>
      </w:r>
      <w:r w:rsidRPr="00782626">
        <w:rPr>
          <w:rFonts w:ascii="微软雅黑" w:eastAsia="微软雅黑" w:hAnsi="微软雅黑" w:hint="eastAsia"/>
        </w:rPr>
        <w:t>：</w:t>
      </w:r>
      <w:r w:rsidR="00DF29DB" w:rsidRPr="00DF29DB">
        <w:rPr>
          <w:rFonts w:ascii="微软雅黑" w:eastAsia="微软雅黑" w:hAnsi="微软雅黑" w:hint="eastAsia"/>
        </w:rPr>
        <w:t>成都维</w:t>
      </w:r>
      <w:proofErr w:type="gramStart"/>
      <w:r w:rsidR="00DF29DB" w:rsidRPr="00DF29DB">
        <w:rPr>
          <w:rFonts w:ascii="微软雅黑" w:eastAsia="微软雅黑" w:hAnsi="微软雅黑" w:hint="eastAsia"/>
        </w:rPr>
        <w:t>仕</w:t>
      </w:r>
      <w:proofErr w:type="gramEnd"/>
      <w:r w:rsidR="00DF29DB" w:rsidRPr="00DF29DB">
        <w:rPr>
          <w:rFonts w:ascii="微软雅黑" w:eastAsia="微软雅黑" w:hAnsi="微软雅黑" w:hint="eastAsia"/>
        </w:rPr>
        <w:t>小额贷款有限公司</w:t>
      </w:r>
    </w:p>
    <w:p w:rsidR="00554038" w:rsidRPr="00782626" w:rsidRDefault="00554038" w:rsidP="00554038">
      <w:pPr>
        <w:jc w:val="left"/>
        <w:rPr>
          <w:rFonts w:ascii="微软雅黑" w:eastAsia="微软雅黑" w:hAnsi="微软雅黑"/>
        </w:rPr>
      </w:pPr>
      <w:r>
        <w:rPr>
          <w:rFonts w:ascii="微软雅黑" w:eastAsia="微软雅黑" w:hAnsi="微软雅黑" w:hint="eastAsia"/>
        </w:rPr>
        <w:t>住所</w:t>
      </w:r>
      <w:r w:rsidRPr="00782626">
        <w:rPr>
          <w:rFonts w:ascii="微软雅黑" w:eastAsia="微软雅黑" w:hAnsi="微软雅黑" w:hint="eastAsia"/>
        </w:rPr>
        <w:t>：</w:t>
      </w:r>
      <w:r w:rsidR="00DF29DB" w:rsidRPr="00DF29DB">
        <w:rPr>
          <w:rFonts w:ascii="微软雅黑" w:eastAsia="微软雅黑" w:hAnsi="微软雅黑" w:hint="eastAsia"/>
        </w:rPr>
        <w:t>成都市锦江区总府路2号时代广场B座1213号</w:t>
      </w:r>
    </w:p>
    <w:p w:rsidR="00554038" w:rsidRPr="00782626" w:rsidRDefault="00554038" w:rsidP="00554038">
      <w:pPr>
        <w:jc w:val="left"/>
        <w:rPr>
          <w:rFonts w:ascii="微软雅黑" w:eastAsia="微软雅黑" w:hAnsi="微软雅黑"/>
          <w:b/>
        </w:rPr>
      </w:pPr>
      <w:r w:rsidRPr="00782626">
        <w:rPr>
          <w:rFonts w:ascii="微软雅黑" w:eastAsia="微软雅黑" w:hAnsi="微软雅黑" w:hint="eastAsia"/>
          <w:b/>
        </w:rPr>
        <w:t>鉴于</w:t>
      </w:r>
    </w:p>
    <w:p w:rsidR="00554038" w:rsidRDefault="00554038" w:rsidP="00554038">
      <w:pPr>
        <w:pStyle w:val="a5"/>
        <w:numPr>
          <w:ilvl w:val="0"/>
          <w:numId w:val="4"/>
        </w:numPr>
        <w:ind w:firstLineChars="0"/>
        <w:jc w:val="left"/>
        <w:rPr>
          <w:rFonts w:ascii="微软雅黑" w:eastAsia="微软雅黑" w:hAnsi="微软雅黑"/>
        </w:rPr>
      </w:pPr>
      <w:r>
        <w:rPr>
          <w:rFonts w:ascii="微软雅黑" w:eastAsia="微软雅黑" w:hAnsi="微软雅黑" w:hint="eastAsia"/>
        </w:rPr>
        <w:t>甲方有资金需求，并已通过</w:t>
      </w:r>
      <w:r w:rsidR="00C862A3" w:rsidRPr="00D331BC">
        <w:rPr>
          <w:rFonts w:ascii="微软雅黑" w:eastAsia="微软雅黑" w:hAnsi="微软雅黑" w:hint="eastAsia"/>
        </w:rPr>
        <w:t xml:space="preserve"> </w:t>
      </w:r>
      <w:r w:rsidRPr="00D331BC">
        <w:rPr>
          <w:rFonts w:ascii="微软雅黑" w:eastAsia="微软雅黑" w:hAnsi="微软雅黑" w:hint="eastAsia"/>
        </w:rPr>
        <w:t>“卡卡贷”</w:t>
      </w:r>
      <w:r w:rsidRPr="00AC2CCB">
        <w:rPr>
          <w:rFonts w:ascii="微软雅黑" w:eastAsia="微软雅黑" w:hAnsi="微软雅黑" w:hint="eastAsia"/>
        </w:rPr>
        <w:t>提交</w:t>
      </w:r>
      <w:r>
        <w:rPr>
          <w:rFonts w:ascii="微软雅黑" w:eastAsia="微软雅黑" w:hAnsi="微软雅黑" w:hint="eastAsia"/>
        </w:rPr>
        <w:t>相关借款申请。</w:t>
      </w:r>
    </w:p>
    <w:p w:rsidR="00554038" w:rsidRDefault="00554038" w:rsidP="00554038">
      <w:pPr>
        <w:pStyle w:val="a5"/>
        <w:numPr>
          <w:ilvl w:val="0"/>
          <w:numId w:val="4"/>
        </w:numPr>
        <w:ind w:firstLineChars="0"/>
        <w:jc w:val="left"/>
        <w:rPr>
          <w:rFonts w:ascii="微软雅黑" w:eastAsia="微软雅黑" w:hAnsi="微软雅黑"/>
        </w:rPr>
      </w:pPr>
      <w:r>
        <w:rPr>
          <w:rFonts w:ascii="微软雅黑" w:eastAsia="微软雅黑" w:hAnsi="微软雅黑" w:hint="eastAsia"/>
        </w:rPr>
        <w:t>乙方</w:t>
      </w:r>
      <w:r w:rsidRPr="00782626">
        <w:rPr>
          <w:rFonts w:ascii="微软雅黑" w:eastAsia="微软雅黑" w:hAnsi="微软雅黑" w:hint="eastAsia"/>
        </w:rPr>
        <w:t>是一家</w:t>
      </w:r>
      <w:r>
        <w:rPr>
          <w:rFonts w:ascii="微软雅黑" w:eastAsia="微软雅黑" w:hAnsi="微软雅黑" w:hint="eastAsia"/>
        </w:rPr>
        <w:t>合法成立并有效存续的小额贷款公司，</w:t>
      </w:r>
      <w:r w:rsidRPr="000142D9">
        <w:rPr>
          <w:rFonts w:ascii="微软雅黑" w:eastAsia="微软雅黑" w:hAnsi="微软雅黑" w:hint="eastAsia"/>
        </w:rPr>
        <w:t>拥有合法的小额贷款</w:t>
      </w:r>
      <w:r>
        <w:rPr>
          <w:rFonts w:ascii="微软雅黑" w:eastAsia="微软雅黑" w:hAnsi="微软雅黑" w:hint="eastAsia"/>
        </w:rPr>
        <w:t>资质</w:t>
      </w:r>
      <w:r w:rsidRPr="000142D9">
        <w:rPr>
          <w:rFonts w:ascii="微软雅黑" w:eastAsia="微软雅黑" w:hAnsi="微软雅黑" w:hint="eastAsia"/>
        </w:rPr>
        <w:t>，可在法定的经营范围内向个人提供消费信用贷款。</w:t>
      </w:r>
    </w:p>
    <w:p w:rsidR="00554038" w:rsidRDefault="00554038" w:rsidP="00554038">
      <w:pPr>
        <w:pStyle w:val="a5"/>
        <w:numPr>
          <w:ilvl w:val="0"/>
          <w:numId w:val="4"/>
        </w:numPr>
        <w:ind w:firstLineChars="0"/>
        <w:rPr>
          <w:rFonts w:ascii="微软雅黑" w:eastAsia="微软雅黑" w:hAnsi="微软雅黑"/>
        </w:rPr>
      </w:pPr>
      <w:r>
        <w:rPr>
          <w:rFonts w:ascii="微软雅黑" w:eastAsia="微软雅黑" w:hAnsi="微软雅黑" w:hint="eastAsia"/>
        </w:rPr>
        <w:t>甲方</w:t>
      </w:r>
      <w:r w:rsidRPr="00782626">
        <w:rPr>
          <w:rFonts w:ascii="微软雅黑" w:eastAsia="微软雅黑" w:hAnsi="微软雅黑" w:hint="eastAsia"/>
        </w:rPr>
        <w:t>具有合法的借款需求，</w:t>
      </w:r>
      <w:r>
        <w:rPr>
          <w:rFonts w:ascii="微软雅黑" w:eastAsia="微软雅黑" w:hAnsi="微软雅黑" w:hint="eastAsia"/>
        </w:rPr>
        <w:t>乙方</w:t>
      </w:r>
      <w:r w:rsidRPr="00782626">
        <w:rPr>
          <w:rFonts w:ascii="微软雅黑" w:eastAsia="微软雅黑" w:hAnsi="微软雅黑" w:hint="eastAsia"/>
        </w:rPr>
        <w:t>自愿以其合法资金向</w:t>
      </w:r>
      <w:r>
        <w:rPr>
          <w:rFonts w:ascii="微软雅黑" w:eastAsia="微软雅黑" w:hAnsi="微软雅黑" w:hint="eastAsia"/>
        </w:rPr>
        <w:t>甲方</w:t>
      </w:r>
      <w:r w:rsidRPr="00782626">
        <w:rPr>
          <w:rFonts w:ascii="微软雅黑" w:eastAsia="微软雅黑" w:hAnsi="微软雅黑" w:hint="eastAsia"/>
        </w:rPr>
        <w:t>提供</w:t>
      </w:r>
      <w:r>
        <w:rPr>
          <w:rFonts w:ascii="微软雅黑" w:eastAsia="微软雅黑" w:hAnsi="微软雅黑" w:hint="eastAsia"/>
        </w:rPr>
        <w:t>贷</w:t>
      </w:r>
      <w:r w:rsidRPr="00782626">
        <w:rPr>
          <w:rFonts w:ascii="微软雅黑" w:eastAsia="微软雅黑" w:hAnsi="微软雅黑" w:hint="eastAsia"/>
        </w:rPr>
        <w:t>款。</w:t>
      </w:r>
      <w:r>
        <w:rPr>
          <w:rFonts w:ascii="微软雅黑" w:eastAsia="微软雅黑" w:hAnsi="微软雅黑" w:hint="eastAsia"/>
        </w:rPr>
        <w:t>乙方</w:t>
      </w:r>
      <w:r w:rsidRPr="00782626">
        <w:rPr>
          <w:rFonts w:ascii="微软雅黑" w:eastAsia="微软雅黑" w:hAnsi="微软雅黑" w:hint="eastAsia"/>
        </w:rPr>
        <w:t>以本</w:t>
      </w:r>
      <w:r>
        <w:rPr>
          <w:rFonts w:ascii="微软雅黑" w:eastAsia="微软雅黑" w:hAnsi="微软雅黑" w:hint="eastAsia"/>
        </w:rPr>
        <w:t>合同</w:t>
      </w:r>
      <w:r w:rsidRPr="00782626">
        <w:rPr>
          <w:rFonts w:ascii="微软雅黑" w:eastAsia="微软雅黑" w:hAnsi="微软雅黑" w:hint="eastAsia"/>
        </w:rPr>
        <w:t>为依据与</w:t>
      </w:r>
      <w:r>
        <w:rPr>
          <w:rFonts w:ascii="微软雅黑" w:eastAsia="微软雅黑" w:hAnsi="微软雅黑" w:hint="eastAsia"/>
        </w:rPr>
        <w:t>甲方</w:t>
      </w:r>
      <w:r w:rsidRPr="00782626">
        <w:rPr>
          <w:rFonts w:ascii="微软雅黑" w:eastAsia="微软雅黑" w:hAnsi="微软雅黑" w:hint="eastAsia"/>
        </w:rPr>
        <w:t>形成真实、合法、有效的债权。</w:t>
      </w:r>
    </w:p>
    <w:p w:rsidR="00554038" w:rsidRPr="00782626" w:rsidRDefault="00554038" w:rsidP="00554038">
      <w:pPr>
        <w:pStyle w:val="a5"/>
        <w:numPr>
          <w:ilvl w:val="0"/>
          <w:numId w:val="4"/>
        </w:numPr>
        <w:ind w:firstLineChars="0"/>
        <w:rPr>
          <w:rFonts w:ascii="微软雅黑" w:eastAsia="微软雅黑" w:hAnsi="微软雅黑"/>
        </w:rPr>
      </w:pPr>
      <w:r w:rsidRPr="00782626">
        <w:rPr>
          <w:rFonts w:ascii="微软雅黑" w:eastAsia="微软雅黑" w:hAnsi="微软雅黑" w:hint="eastAsia"/>
        </w:rPr>
        <w:t>本</w:t>
      </w:r>
      <w:r>
        <w:rPr>
          <w:rFonts w:ascii="微软雅黑" w:eastAsia="微软雅黑" w:hAnsi="微软雅黑" w:hint="eastAsia"/>
        </w:rPr>
        <w:t>合同</w:t>
      </w:r>
      <w:r w:rsidRPr="00782626">
        <w:rPr>
          <w:rFonts w:ascii="微软雅黑" w:eastAsia="微软雅黑" w:hAnsi="微软雅黑" w:hint="eastAsia"/>
        </w:rPr>
        <w:t>采用电子合同形式，</w:t>
      </w:r>
      <w:r>
        <w:rPr>
          <w:rFonts w:ascii="微软雅黑" w:eastAsia="微软雅黑" w:hAnsi="微软雅黑" w:hint="eastAsia"/>
        </w:rPr>
        <w:t>甲、乙双方均对电子合同的形式表示认可，</w:t>
      </w:r>
      <w:r w:rsidRPr="00782626">
        <w:rPr>
          <w:rFonts w:ascii="微软雅黑" w:eastAsia="微软雅黑" w:hAnsi="微软雅黑" w:hint="eastAsia"/>
        </w:rPr>
        <w:t>合同</w:t>
      </w:r>
      <w:proofErr w:type="gramStart"/>
      <w:r w:rsidRPr="00782626">
        <w:rPr>
          <w:rFonts w:ascii="微软雅黑" w:eastAsia="微软雅黑" w:hAnsi="微软雅黑" w:hint="eastAsia"/>
        </w:rPr>
        <w:t>效力受</w:t>
      </w:r>
      <w:proofErr w:type="gramEnd"/>
      <w:r w:rsidRPr="00782626">
        <w:rPr>
          <w:rFonts w:ascii="微软雅黑" w:eastAsia="微软雅黑" w:hAnsi="微软雅黑" w:hint="eastAsia"/>
        </w:rPr>
        <w:t>中华人民共和国法律</w:t>
      </w:r>
      <w:r>
        <w:rPr>
          <w:rFonts w:ascii="微软雅黑" w:eastAsia="微软雅黑" w:hAnsi="微软雅黑" w:hint="eastAsia"/>
        </w:rPr>
        <w:t>法规规章以及</w:t>
      </w:r>
      <w:r w:rsidRPr="00791001">
        <w:rPr>
          <w:rFonts w:ascii="微软雅黑" w:eastAsia="微软雅黑" w:hAnsi="微软雅黑" w:hint="eastAsia"/>
        </w:rPr>
        <w:t>相关地方</w:t>
      </w:r>
      <w:r>
        <w:rPr>
          <w:rFonts w:ascii="微软雅黑" w:eastAsia="微软雅黑" w:hAnsi="微软雅黑" w:hint="eastAsia"/>
        </w:rPr>
        <w:t>文件的</w:t>
      </w:r>
      <w:r w:rsidRPr="00782626">
        <w:rPr>
          <w:rFonts w:ascii="微软雅黑" w:eastAsia="微软雅黑" w:hAnsi="微软雅黑" w:hint="eastAsia"/>
        </w:rPr>
        <w:t>保护。</w:t>
      </w:r>
    </w:p>
    <w:p w:rsidR="00554038" w:rsidRPr="00782626" w:rsidRDefault="00554038" w:rsidP="00554038">
      <w:pPr>
        <w:rPr>
          <w:rFonts w:ascii="微软雅黑" w:eastAsia="微软雅黑" w:hAnsi="微软雅黑"/>
        </w:rPr>
      </w:pPr>
      <w:r>
        <w:rPr>
          <w:rFonts w:ascii="微软雅黑" w:eastAsia="微软雅黑" w:hAnsi="微软雅黑" w:hint="eastAsia"/>
        </w:rPr>
        <w:t>甲乙双方</w:t>
      </w:r>
      <w:r w:rsidRPr="00782626">
        <w:rPr>
          <w:rFonts w:ascii="微软雅黑" w:eastAsia="微软雅黑" w:hAnsi="微软雅黑" w:hint="eastAsia"/>
        </w:rPr>
        <w:t>基于平等自愿原则</w:t>
      </w:r>
      <w:r>
        <w:rPr>
          <w:rFonts w:ascii="微软雅黑" w:eastAsia="微软雅黑" w:hAnsi="微软雅黑" w:hint="eastAsia"/>
        </w:rPr>
        <w:t>，在卡</w:t>
      </w:r>
      <w:proofErr w:type="gramStart"/>
      <w:r>
        <w:rPr>
          <w:rFonts w:ascii="微软雅黑" w:eastAsia="微软雅黑" w:hAnsi="微软雅黑" w:hint="eastAsia"/>
        </w:rPr>
        <w:t>卡</w:t>
      </w:r>
      <w:proofErr w:type="gramEnd"/>
      <w:r>
        <w:rPr>
          <w:rFonts w:ascii="微软雅黑" w:eastAsia="微软雅黑" w:hAnsi="微软雅黑" w:hint="eastAsia"/>
        </w:rPr>
        <w:t>贷平台上</w:t>
      </w:r>
      <w:r w:rsidRPr="00782626">
        <w:rPr>
          <w:rFonts w:ascii="微软雅黑" w:eastAsia="微软雅黑" w:hAnsi="微软雅黑" w:hint="eastAsia"/>
        </w:rPr>
        <w:t>就有关借款事项于</w:t>
      </w:r>
      <w:r w:rsidRPr="005F0121">
        <w:rPr>
          <w:rFonts w:ascii="微软雅黑" w:eastAsia="微软雅黑" w:hAnsi="微软雅黑" w:hint="eastAsia"/>
        </w:rPr>
        <w:t>【</w:t>
      </w:r>
      <w:r>
        <w:rPr>
          <w:rFonts w:ascii="微软雅黑" w:eastAsia="微软雅黑" w:hAnsi="微软雅黑" w:hint="eastAsia"/>
        </w:rPr>
        <w:t>&amp;</w:t>
      </w:r>
      <w:proofErr w:type="spellStart"/>
      <w:r>
        <w:rPr>
          <w:rFonts w:ascii="微软雅黑" w:eastAsia="微软雅黑" w:hAnsi="微软雅黑" w:hint="eastAsia"/>
        </w:rPr>
        <w:t>LoanYear</w:t>
      </w:r>
      <w:proofErr w:type="spellEnd"/>
      <w:r>
        <w:rPr>
          <w:rFonts w:ascii="微软雅黑" w:eastAsia="微软雅黑" w:hAnsi="微软雅黑" w:hint="eastAsia"/>
        </w:rPr>
        <w:t>&amp;</w:t>
      </w:r>
      <w:r w:rsidRPr="005F0121">
        <w:rPr>
          <w:rFonts w:ascii="微软雅黑" w:eastAsia="微软雅黑" w:hAnsi="微软雅黑" w:hint="eastAsia"/>
        </w:rPr>
        <w:t>】年【</w:t>
      </w:r>
      <w:r>
        <w:rPr>
          <w:rFonts w:ascii="微软雅黑" w:eastAsia="微软雅黑" w:hAnsi="微软雅黑" w:hint="eastAsia"/>
        </w:rPr>
        <w:t>&amp;</w:t>
      </w:r>
      <w:proofErr w:type="spellStart"/>
      <w:r>
        <w:rPr>
          <w:rFonts w:ascii="微软雅黑" w:eastAsia="微软雅黑" w:hAnsi="微软雅黑" w:hint="eastAsia"/>
        </w:rPr>
        <w:t>LoanMonth</w:t>
      </w:r>
      <w:proofErr w:type="spellEnd"/>
      <w:r>
        <w:rPr>
          <w:rFonts w:ascii="微软雅黑" w:eastAsia="微软雅黑" w:hAnsi="微软雅黑" w:hint="eastAsia"/>
        </w:rPr>
        <w:t>&amp;</w:t>
      </w:r>
      <w:r w:rsidRPr="005F0121">
        <w:rPr>
          <w:rFonts w:ascii="微软雅黑" w:eastAsia="微软雅黑" w:hAnsi="微软雅黑" w:hint="eastAsia"/>
        </w:rPr>
        <w:t>】月【</w:t>
      </w:r>
      <w:r>
        <w:rPr>
          <w:rFonts w:ascii="微软雅黑" w:eastAsia="微软雅黑" w:hAnsi="微软雅黑" w:hint="eastAsia"/>
        </w:rPr>
        <w:t>&amp;</w:t>
      </w:r>
      <w:proofErr w:type="spellStart"/>
      <w:r>
        <w:rPr>
          <w:rFonts w:ascii="微软雅黑" w:eastAsia="微软雅黑" w:hAnsi="微软雅黑" w:hint="eastAsia"/>
        </w:rPr>
        <w:t>LoanDay</w:t>
      </w:r>
      <w:proofErr w:type="spellEnd"/>
      <w:r>
        <w:rPr>
          <w:rFonts w:ascii="微软雅黑" w:eastAsia="微软雅黑" w:hAnsi="微软雅黑" w:hint="eastAsia"/>
        </w:rPr>
        <w:t>&amp;</w:t>
      </w:r>
      <w:r w:rsidRPr="005F0121">
        <w:rPr>
          <w:rFonts w:ascii="微软雅黑" w:eastAsia="微软雅黑" w:hAnsi="微软雅黑" w:hint="eastAsia"/>
        </w:rPr>
        <w:t>】日</w:t>
      </w:r>
      <w:r w:rsidRPr="00782626">
        <w:rPr>
          <w:rFonts w:ascii="微软雅黑" w:eastAsia="微软雅黑" w:hAnsi="微软雅黑" w:hint="eastAsia"/>
        </w:rPr>
        <w:t>达成如下</w:t>
      </w:r>
      <w:r>
        <w:rPr>
          <w:rFonts w:ascii="微软雅黑" w:eastAsia="微软雅黑" w:hAnsi="微软雅黑" w:hint="eastAsia"/>
        </w:rPr>
        <w:t>合同</w:t>
      </w:r>
      <w:r w:rsidRPr="00782626">
        <w:rPr>
          <w:rFonts w:ascii="微软雅黑" w:eastAsia="微软雅黑" w:hAnsi="微软雅黑" w:hint="eastAsia"/>
        </w:rPr>
        <w:t>，以兹共守：</w:t>
      </w:r>
    </w:p>
    <w:p w:rsidR="00554038" w:rsidRPr="00E6390B" w:rsidRDefault="00554038" w:rsidP="00554038">
      <w:pPr>
        <w:rPr>
          <w:rFonts w:ascii="微软雅黑" w:eastAsia="微软雅黑" w:hAnsi="微软雅黑"/>
          <w:b/>
        </w:rPr>
      </w:pPr>
      <w:r w:rsidRPr="00252971">
        <w:rPr>
          <w:rFonts w:ascii="微软雅黑" w:eastAsia="微软雅黑" w:hAnsi="微软雅黑" w:hint="eastAsia"/>
          <w:b/>
        </w:rPr>
        <w:t>第一条</w:t>
      </w:r>
      <w:r w:rsidRPr="00252971">
        <w:rPr>
          <w:rFonts w:ascii="微软雅黑" w:eastAsia="微软雅黑" w:hAnsi="微软雅黑" w:hint="eastAsia"/>
          <w:b/>
        </w:rPr>
        <w:tab/>
        <w:t>借款基本信息</w:t>
      </w:r>
    </w:p>
    <w:tbl>
      <w:tblPr>
        <w:tblStyle w:val="ab"/>
        <w:tblW w:w="0" w:type="auto"/>
        <w:jc w:val="center"/>
        <w:tblLook w:val="04A0" w:firstRow="1" w:lastRow="0" w:firstColumn="1" w:lastColumn="0" w:noHBand="0" w:noVBand="1"/>
      </w:tblPr>
      <w:tblGrid>
        <w:gridCol w:w="1526"/>
        <w:gridCol w:w="2977"/>
      </w:tblGrid>
      <w:tr w:rsidR="00554038" w:rsidRPr="00E6390B" w:rsidTr="002C76D4">
        <w:trPr>
          <w:trHeight w:val="449"/>
          <w:jc w:val="center"/>
        </w:trPr>
        <w:tc>
          <w:tcPr>
            <w:tcW w:w="4503" w:type="dxa"/>
            <w:gridSpan w:val="2"/>
            <w:shd w:val="clear" w:color="auto" w:fill="C4BC96" w:themeFill="background2" w:themeFillShade="BF"/>
          </w:tcPr>
          <w:p w:rsidR="00554038" w:rsidRPr="00E6390B" w:rsidRDefault="00554038" w:rsidP="002C76D4">
            <w:pPr>
              <w:jc w:val="center"/>
              <w:rPr>
                <w:rFonts w:ascii="微软雅黑" w:eastAsia="微软雅黑" w:hAnsi="微软雅黑"/>
                <w:b/>
              </w:rPr>
            </w:pPr>
            <w:r w:rsidRPr="00E6390B">
              <w:rPr>
                <w:rFonts w:ascii="微软雅黑" w:eastAsia="微软雅黑" w:hAnsi="微软雅黑" w:hint="eastAsia"/>
                <w:b/>
              </w:rPr>
              <w:t>借款明细</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借款人</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kern w:val="0"/>
              </w:rPr>
              <w:t>&amp;Name&amp;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借款金额</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人民币</w:t>
            </w:r>
            <w:r w:rsidRPr="00765EC1">
              <w:rPr>
                <w:rFonts w:ascii="微软雅黑" w:eastAsia="微软雅黑" w:hAnsi="微软雅黑" w:hint="eastAsia"/>
              </w:rPr>
              <w:t>&amp;</w:t>
            </w:r>
            <w:proofErr w:type="spellStart"/>
            <w:r w:rsidRPr="00765EC1">
              <w:rPr>
                <w:rFonts w:ascii="微软雅黑" w:eastAsia="微软雅黑" w:hAnsi="微软雅黑"/>
              </w:rPr>
              <w:t>LoanAmount</w:t>
            </w:r>
            <w:proofErr w:type="spellEnd"/>
            <w:r w:rsidRPr="00765EC1">
              <w:rPr>
                <w:rFonts w:ascii="微软雅黑" w:eastAsia="微软雅黑" w:hAnsi="微软雅黑" w:hint="eastAsia"/>
              </w:rPr>
              <w:t>&amp;</w:t>
            </w:r>
            <w:r>
              <w:rPr>
                <w:rFonts w:ascii="微软雅黑" w:eastAsia="微软雅黑" w:hAnsi="微软雅黑" w:hint="eastAsia"/>
              </w:rPr>
              <w:t>元</w:t>
            </w:r>
          </w:p>
        </w:tc>
      </w:tr>
      <w:tr w:rsidR="00554038" w:rsidTr="002C76D4">
        <w:trPr>
          <w:jc w:val="center"/>
        </w:trPr>
        <w:tc>
          <w:tcPr>
            <w:tcW w:w="1526" w:type="dxa"/>
          </w:tcPr>
          <w:p w:rsidR="00554038" w:rsidRPr="007709C5" w:rsidRDefault="00554038" w:rsidP="002C76D4">
            <w:pPr>
              <w:jc w:val="left"/>
              <w:rPr>
                <w:rFonts w:ascii="微软雅黑" w:eastAsia="微软雅黑" w:hAnsi="微软雅黑"/>
              </w:rPr>
            </w:pPr>
            <w:r w:rsidRPr="007709C5">
              <w:rPr>
                <w:rFonts w:ascii="微软雅黑" w:eastAsia="微软雅黑" w:hAnsi="微软雅黑" w:hint="eastAsia"/>
              </w:rPr>
              <w:t>借款期限</w:t>
            </w:r>
          </w:p>
        </w:tc>
        <w:tc>
          <w:tcPr>
            <w:tcW w:w="2977" w:type="dxa"/>
          </w:tcPr>
          <w:p w:rsidR="00554038" w:rsidRPr="007709C5" w:rsidRDefault="007709C5" w:rsidP="007709C5">
            <w:pPr>
              <w:jc w:val="left"/>
              <w:rPr>
                <w:rFonts w:ascii="微软雅黑" w:eastAsia="微软雅黑" w:hAnsi="微软雅黑"/>
              </w:rPr>
            </w:pPr>
            <w:r w:rsidRPr="00FA0B71">
              <w:rPr>
                <w:rFonts w:ascii="微软雅黑" w:eastAsia="微软雅黑" w:hAnsi="微软雅黑" w:hint="eastAsia"/>
                <w:szCs w:val="21"/>
              </w:rPr>
              <w:t>&amp;</w:t>
            </w:r>
            <w:proofErr w:type="spellStart"/>
            <w:r w:rsidRPr="00FA0B71">
              <w:rPr>
                <w:rFonts w:ascii="微软雅黑" w:eastAsia="微软雅黑" w:hAnsi="微软雅黑"/>
                <w:szCs w:val="21"/>
              </w:rPr>
              <w:t>LoanPeriod</w:t>
            </w:r>
            <w:proofErr w:type="spellEnd"/>
            <w:r w:rsidRPr="00FA0B71">
              <w:rPr>
                <w:rFonts w:ascii="微软雅黑" w:eastAsia="微软雅黑" w:hAnsi="微软雅黑" w:hint="eastAsia"/>
                <w:szCs w:val="21"/>
              </w:rPr>
              <w:t xml:space="preserve">&amp; </w:t>
            </w:r>
            <w:r w:rsidRPr="00091113">
              <w:rPr>
                <w:rFonts w:ascii="微软雅黑" w:eastAsia="微软雅黑" w:hAnsi="微软雅黑" w:hint="eastAsia"/>
                <w:szCs w:val="21"/>
              </w:rPr>
              <w:t>&amp;</w:t>
            </w:r>
            <w:proofErr w:type="spellStart"/>
            <w:r w:rsidRPr="000C2F95">
              <w:rPr>
                <w:rFonts w:ascii="微软雅黑" w:eastAsia="微软雅黑" w:hAnsi="微软雅黑"/>
                <w:szCs w:val="21"/>
              </w:rPr>
              <w:t>LoanPeriodType</w:t>
            </w:r>
            <w:proofErr w:type="spellEnd"/>
            <w:r w:rsidRPr="00091113">
              <w:rPr>
                <w:rFonts w:ascii="微软雅黑" w:eastAsia="微软雅黑" w:hAnsi="微软雅黑" w:hint="eastAsia"/>
                <w:szCs w:val="21"/>
              </w:rPr>
              <w:t>&amp;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月利率</w:t>
            </w:r>
          </w:p>
        </w:tc>
        <w:tc>
          <w:tcPr>
            <w:tcW w:w="2977" w:type="dxa"/>
          </w:tcPr>
          <w:p w:rsidR="00554038" w:rsidRPr="00765EC1" w:rsidRDefault="00554038" w:rsidP="002C76D4">
            <w:pPr>
              <w:jc w:val="left"/>
              <w:rPr>
                <w:rFonts w:ascii="微软雅黑" w:eastAsia="微软雅黑" w:hAnsi="微软雅黑"/>
              </w:rPr>
            </w:pPr>
            <w:r w:rsidRPr="00765EC1">
              <w:rPr>
                <w:rFonts w:ascii="微软雅黑" w:eastAsia="微软雅黑" w:hAnsi="微软雅黑" w:hint="eastAsia"/>
              </w:rPr>
              <w:t>&amp;</w:t>
            </w:r>
            <w:proofErr w:type="spellStart"/>
            <w:r w:rsidRPr="00765EC1">
              <w:rPr>
                <w:rFonts w:ascii="微软雅黑" w:eastAsia="微软雅黑" w:hAnsi="微软雅黑"/>
              </w:rPr>
              <w:t>MonthlyInterestRate</w:t>
            </w:r>
            <w:proofErr w:type="spellEnd"/>
            <w:r w:rsidRPr="00765EC1">
              <w:rPr>
                <w:rFonts w:ascii="微软雅黑" w:eastAsia="微软雅黑" w:hAnsi="微软雅黑" w:hint="eastAsia"/>
              </w:rPr>
              <w:t>&amp;%</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借款用途</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个人消费</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借款开始日</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见下述</w:t>
            </w:r>
          </w:p>
        </w:tc>
      </w:tr>
      <w:tr w:rsidR="00554038" w:rsidTr="002C76D4">
        <w:trPr>
          <w:jc w:val="center"/>
        </w:trPr>
        <w:tc>
          <w:tcPr>
            <w:tcW w:w="1526" w:type="dxa"/>
          </w:tcPr>
          <w:p w:rsidR="00554038" w:rsidRDefault="00554038" w:rsidP="002C76D4">
            <w:pPr>
              <w:jc w:val="left"/>
              <w:rPr>
                <w:rFonts w:ascii="微软雅黑" w:eastAsia="微软雅黑" w:hAnsi="微软雅黑"/>
              </w:rPr>
            </w:pPr>
            <w:r>
              <w:rPr>
                <w:rFonts w:ascii="微软雅黑" w:eastAsia="微软雅黑" w:hAnsi="微软雅黑" w:hint="eastAsia"/>
              </w:rPr>
              <w:t>还款日</w:t>
            </w:r>
          </w:p>
        </w:tc>
        <w:tc>
          <w:tcPr>
            <w:tcW w:w="2977" w:type="dxa"/>
          </w:tcPr>
          <w:p w:rsidR="00554038" w:rsidRDefault="00554038" w:rsidP="002C76D4">
            <w:pPr>
              <w:jc w:val="left"/>
              <w:rPr>
                <w:rFonts w:ascii="微软雅黑" w:eastAsia="微软雅黑" w:hAnsi="微软雅黑"/>
              </w:rPr>
            </w:pPr>
            <w:r>
              <w:rPr>
                <w:rFonts w:ascii="微软雅黑" w:eastAsia="微软雅黑" w:hAnsi="微软雅黑" w:hint="eastAsia"/>
              </w:rPr>
              <w:t>见下述</w:t>
            </w:r>
          </w:p>
        </w:tc>
      </w:tr>
      <w:tr w:rsidR="00554038" w:rsidTr="002C76D4">
        <w:trPr>
          <w:jc w:val="center"/>
        </w:trPr>
        <w:tc>
          <w:tcPr>
            <w:tcW w:w="1526" w:type="dxa"/>
          </w:tcPr>
          <w:p w:rsidR="00554038" w:rsidRPr="003E4201" w:rsidRDefault="00554038" w:rsidP="002C76D4">
            <w:pPr>
              <w:jc w:val="left"/>
              <w:rPr>
                <w:rFonts w:ascii="微软雅黑" w:eastAsia="微软雅黑" w:hAnsi="微软雅黑"/>
              </w:rPr>
            </w:pPr>
            <w:r w:rsidRPr="003E4201">
              <w:rPr>
                <w:rFonts w:ascii="微软雅黑" w:eastAsia="微软雅黑" w:hAnsi="微软雅黑" w:hint="eastAsia"/>
              </w:rPr>
              <w:t>还款金额</w:t>
            </w:r>
          </w:p>
        </w:tc>
        <w:tc>
          <w:tcPr>
            <w:tcW w:w="2977" w:type="dxa"/>
          </w:tcPr>
          <w:p w:rsidR="00554038" w:rsidRPr="003E4201" w:rsidRDefault="00554038" w:rsidP="002C76D4">
            <w:pPr>
              <w:jc w:val="left"/>
              <w:rPr>
                <w:rFonts w:ascii="微软雅黑" w:eastAsia="微软雅黑" w:hAnsi="微软雅黑"/>
              </w:rPr>
            </w:pPr>
            <w:r w:rsidRPr="003E4201">
              <w:rPr>
                <w:rFonts w:ascii="微软雅黑" w:eastAsia="微软雅黑" w:hAnsi="微软雅黑" w:hint="eastAsia"/>
              </w:rPr>
              <w:t>&amp;</w:t>
            </w:r>
            <w:proofErr w:type="spellStart"/>
            <w:r w:rsidR="003E4201" w:rsidRPr="007A35F8">
              <w:rPr>
                <w:rFonts w:ascii="微软雅黑" w:eastAsia="微软雅黑" w:hAnsi="微软雅黑"/>
              </w:rPr>
              <w:t>MonthlyRepay</w:t>
            </w:r>
            <w:proofErr w:type="spellEnd"/>
            <w:r w:rsidRPr="003E4201">
              <w:rPr>
                <w:rFonts w:ascii="微软雅黑" w:eastAsia="微软雅黑" w:hAnsi="微软雅黑" w:hint="eastAsia"/>
              </w:rPr>
              <w:t>&amp; 元</w:t>
            </w:r>
          </w:p>
        </w:tc>
      </w:tr>
    </w:tbl>
    <w:p w:rsidR="00554038" w:rsidRDefault="00554038" w:rsidP="00554038">
      <w:pPr>
        <w:ind w:left="420"/>
        <w:jc w:val="left"/>
        <w:rPr>
          <w:rFonts w:ascii="微软雅黑" w:eastAsia="微软雅黑" w:hAnsi="微软雅黑"/>
        </w:rPr>
      </w:pPr>
      <w:r w:rsidRPr="00E6390B">
        <w:rPr>
          <w:rFonts w:ascii="微软雅黑" w:eastAsia="微软雅黑" w:hAnsi="微软雅黑" w:hint="eastAsia"/>
          <w:b/>
        </w:rPr>
        <w:t>借款开始日：</w:t>
      </w:r>
      <w:r>
        <w:rPr>
          <w:rFonts w:ascii="微软雅黑" w:eastAsia="微软雅黑" w:hAnsi="微软雅黑" w:hint="eastAsia"/>
        </w:rPr>
        <w:t>借款开始日为乙方放款日，即乙方将贷款支付往甲方于本合同第二</w:t>
      </w:r>
      <w:r w:rsidRPr="0053213F">
        <w:rPr>
          <w:rFonts w:ascii="微软雅黑" w:eastAsia="微软雅黑" w:hAnsi="微软雅黑" w:hint="eastAsia"/>
        </w:rPr>
        <w:t>条指定的账户之日，若该日期晚于该贷款款项划离乙方账户之日的，则以该贷款款项划离乙方账户之日为乙方放款日。</w:t>
      </w:r>
    </w:p>
    <w:p w:rsidR="00554038" w:rsidRDefault="00554038" w:rsidP="00554038">
      <w:pPr>
        <w:ind w:left="420"/>
        <w:jc w:val="left"/>
        <w:rPr>
          <w:rFonts w:ascii="微软雅黑" w:eastAsia="微软雅黑" w:hAnsi="微软雅黑"/>
          <w:b/>
        </w:rPr>
      </w:pPr>
      <w:r w:rsidRPr="00E6390B">
        <w:rPr>
          <w:rFonts w:ascii="微软雅黑" w:eastAsia="微软雅黑" w:hAnsi="微软雅黑" w:hint="eastAsia"/>
          <w:b/>
        </w:rPr>
        <w:t>还款日：</w:t>
      </w:r>
    </w:p>
    <w:p w:rsidR="00554038" w:rsidRDefault="00554038" w:rsidP="00554038">
      <w:pPr>
        <w:ind w:left="420"/>
        <w:jc w:val="left"/>
        <w:rPr>
          <w:rFonts w:ascii="微软雅黑" w:eastAsia="微软雅黑" w:hAnsi="微软雅黑"/>
        </w:rPr>
      </w:pPr>
      <w:r>
        <w:rPr>
          <w:rFonts w:ascii="微软雅黑" w:eastAsia="微软雅黑" w:hAnsi="微软雅黑" w:hint="eastAsia"/>
          <w:b/>
        </w:rPr>
        <w:t>若借款期限按期计算的，</w:t>
      </w:r>
      <w:r w:rsidRPr="000D4F02">
        <w:rPr>
          <w:rFonts w:ascii="微软雅黑" w:eastAsia="微软雅黑" w:hAnsi="微软雅黑" w:hint="eastAsia"/>
        </w:rPr>
        <w:t>则</w:t>
      </w:r>
      <w:r w:rsidRPr="00773665">
        <w:rPr>
          <w:rFonts w:ascii="微软雅黑" w:eastAsia="微软雅黑" w:hAnsi="微软雅黑" w:hint="eastAsia"/>
        </w:rPr>
        <w:t>还款日为</w:t>
      </w:r>
      <w:r>
        <w:rPr>
          <w:rFonts w:ascii="微软雅黑" w:eastAsia="微软雅黑" w:hAnsi="微软雅黑" w:hint="eastAsia"/>
        </w:rPr>
        <w:t>：</w:t>
      </w:r>
      <w:proofErr w:type="gramStart"/>
      <w:r>
        <w:rPr>
          <w:rFonts w:ascii="微软雅黑" w:eastAsia="微软雅黑" w:hAnsi="微软雅黑" w:hint="eastAsia"/>
        </w:rPr>
        <w:t>自</w:t>
      </w:r>
      <w:r w:rsidRPr="00F72EAA">
        <w:rPr>
          <w:rFonts w:ascii="微软雅黑" w:eastAsia="微软雅黑" w:hAnsi="微软雅黑" w:hint="eastAsia"/>
        </w:rPr>
        <w:t>贷款</w:t>
      </w:r>
      <w:proofErr w:type="gramEnd"/>
      <w:r w:rsidRPr="00F72EAA">
        <w:rPr>
          <w:rFonts w:ascii="微软雅黑" w:eastAsia="微软雅黑" w:hAnsi="微软雅黑" w:hint="eastAsia"/>
        </w:rPr>
        <w:t>发放的次月起，</w:t>
      </w:r>
      <w:r w:rsidRPr="00773665">
        <w:rPr>
          <w:rFonts w:ascii="微软雅黑" w:eastAsia="微软雅黑" w:hAnsi="微软雅黑" w:hint="eastAsia"/>
        </w:rPr>
        <w:t>每月与放款日对应之日期的前一日；若放款日晚于当月</w:t>
      </w:r>
      <w:r w:rsidRPr="00773665">
        <w:rPr>
          <w:rFonts w:ascii="微软雅黑" w:eastAsia="微软雅黑" w:hAnsi="微软雅黑"/>
        </w:rPr>
        <w:t>27日，则还款日为每月26日</w:t>
      </w:r>
      <w:r w:rsidRPr="00773665">
        <w:rPr>
          <w:rFonts w:ascii="微软雅黑" w:eastAsia="微软雅黑" w:hAnsi="微软雅黑" w:hint="eastAsia"/>
        </w:rPr>
        <w:t>。</w:t>
      </w:r>
      <w:r w:rsidRPr="00252971">
        <w:rPr>
          <w:rFonts w:ascii="微软雅黑" w:eastAsia="微软雅黑" w:hAnsi="微软雅黑" w:hint="eastAsia"/>
        </w:rPr>
        <w:t>节假日不顺延</w:t>
      </w:r>
      <w:r>
        <w:rPr>
          <w:rFonts w:ascii="微软雅黑" w:eastAsia="微软雅黑" w:hAnsi="微软雅黑" w:hint="eastAsia"/>
        </w:rPr>
        <w:t>。（放款日至放款次月与放款日对应的前一日为1期；若</w:t>
      </w:r>
      <w:r w:rsidRPr="00773665">
        <w:rPr>
          <w:rFonts w:ascii="微软雅黑" w:eastAsia="微软雅黑" w:hAnsi="微软雅黑" w:hint="eastAsia"/>
        </w:rPr>
        <w:t>放款日晚于当月</w:t>
      </w:r>
      <w:r w:rsidRPr="00773665">
        <w:rPr>
          <w:rFonts w:ascii="微软雅黑" w:eastAsia="微软雅黑" w:hAnsi="微软雅黑"/>
        </w:rPr>
        <w:t>27日</w:t>
      </w:r>
      <w:r>
        <w:rPr>
          <w:rFonts w:ascii="微软雅黑" w:eastAsia="微软雅黑" w:hAnsi="微软雅黑" w:hint="eastAsia"/>
        </w:rPr>
        <w:t>，则放款日至放款次月的26日为1期。）</w:t>
      </w:r>
    </w:p>
    <w:p w:rsidR="00554038" w:rsidRPr="00782626" w:rsidRDefault="00554038" w:rsidP="00554038">
      <w:pPr>
        <w:ind w:left="420"/>
        <w:jc w:val="left"/>
        <w:rPr>
          <w:rFonts w:ascii="微软雅黑" w:eastAsia="微软雅黑" w:hAnsi="微软雅黑"/>
        </w:rPr>
      </w:pPr>
      <w:r w:rsidRPr="000D4F02">
        <w:rPr>
          <w:rFonts w:ascii="微软雅黑" w:eastAsia="微软雅黑" w:hAnsi="微软雅黑" w:hint="eastAsia"/>
          <w:b/>
        </w:rPr>
        <w:t>若借款期限按天计算的，</w:t>
      </w:r>
      <w:r>
        <w:rPr>
          <w:rFonts w:ascii="微软雅黑" w:eastAsia="微软雅黑" w:hAnsi="微软雅黑" w:hint="eastAsia"/>
        </w:rPr>
        <w:t>则还款日为：乙方放款日后的</w:t>
      </w:r>
      <w:r w:rsidRPr="00C33D4E">
        <w:rPr>
          <w:rFonts w:ascii="微软雅黑" w:eastAsia="微软雅黑" w:hAnsi="微软雅黑" w:hint="eastAsia"/>
        </w:rPr>
        <w:t>第</w:t>
      </w:r>
      <w:r w:rsidR="00C33D4E">
        <w:rPr>
          <w:rFonts w:ascii="微软雅黑" w:eastAsia="微软雅黑" w:hAnsi="微软雅黑" w:hint="eastAsia"/>
          <w:szCs w:val="21"/>
        </w:rPr>
        <w:t>7</w:t>
      </w:r>
      <w:r w:rsidRPr="00C33D4E">
        <w:rPr>
          <w:rFonts w:ascii="微软雅黑" w:eastAsia="微软雅黑" w:hAnsi="微软雅黑" w:hint="eastAsia"/>
        </w:rPr>
        <w:t>天</w:t>
      </w:r>
      <w:r>
        <w:rPr>
          <w:rFonts w:ascii="微软雅黑" w:eastAsia="微软雅黑" w:hAnsi="微软雅黑" w:hint="eastAsia"/>
        </w:rPr>
        <w:t>（放款日次日视为放款后的第1天）。</w:t>
      </w:r>
    </w:p>
    <w:p w:rsidR="00554038" w:rsidRDefault="00554038" w:rsidP="00554038">
      <w:pPr>
        <w:ind w:firstLine="420"/>
        <w:rPr>
          <w:rFonts w:ascii="微软雅黑" w:eastAsia="微软雅黑" w:hAnsi="微软雅黑"/>
        </w:rPr>
      </w:pPr>
      <w:r w:rsidRPr="00E6390B">
        <w:rPr>
          <w:rFonts w:ascii="微软雅黑" w:eastAsia="微软雅黑" w:hAnsi="微软雅黑" w:hint="eastAsia"/>
          <w:b/>
        </w:rPr>
        <w:t>还款</w:t>
      </w:r>
      <w:r>
        <w:rPr>
          <w:rFonts w:ascii="微软雅黑" w:eastAsia="微软雅黑" w:hAnsi="微软雅黑" w:hint="eastAsia"/>
          <w:b/>
        </w:rPr>
        <w:t>金额</w:t>
      </w:r>
      <w:r w:rsidRPr="00757563">
        <w:rPr>
          <w:rFonts w:ascii="微软雅黑" w:eastAsia="微软雅黑" w:hAnsi="微软雅黑" w:hint="eastAsia"/>
        </w:rPr>
        <w:t>（</w:t>
      </w:r>
      <w:r w:rsidRPr="002E2A34">
        <w:rPr>
          <w:rFonts w:ascii="微软雅黑" w:eastAsia="微软雅黑" w:hAnsi="微软雅黑" w:hint="eastAsia"/>
        </w:rPr>
        <w:t>若有罚息、</w:t>
      </w:r>
      <w:r>
        <w:rPr>
          <w:rFonts w:ascii="微软雅黑" w:eastAsia="微软雅黑" w:hAnsi="微软雅黑" w:hint="eastAsia"/>
        </w:rPr>
        <w:t>扣款失败违约金，</w:t>
      </w:r>
      <w:r w:rsidRPr="002E2A34">
        <w:rPr>
          <w:rFonts w:ascii="微软雅黑" w:eastAsia="微软雅黑" w:hAnsi="微软雅黑" w:hint="eastAsia"/>
        </w:rPr>
        <w:t>则应加上）</w:t>
      </w:r>
      <w:r>
        <w:rPr>
          <w:rFonts w:ascii="微软雅黑" w:eastAsia="微软雅黑" w:hAnsi="微软雅黑" w:hint="eastAsia"/>
        </w:rPr>
        <w:t>：</w:t>
      </w:r>
    </w:p>
    <w:p w:rsidR="00554038" w:rsidRDefault="00554038" w:rsidP="00554038">
      <w:pPr>
        <w:ind w:firstLine="420"/>
        <w:rPr>
          <w:rFonts w:ascii="微软雅黑" w:eastAsia="微软雅黑" w:hAnsi="微软雅黑"/>
        </w:rPr>
      </w:pPr>
      <w:r>
        <w:rPr>
          <w:rFonts w:ascii="微软雅黑" w:eastAsia="微软雅黑" w:hAnsi="微软雅黑" w:hint="eastAsia"/>
          <w:b/>
        </w:rPr>
        <w:t>若借款期限按期计算的，</w:t>
      </w:r>
      <w:r>
        <w:rPr>
          <w:rFonts w:ascii="微软雅黑" w:eastAsia="微软雅黑" w:hAnsi="微软雅黑" w:hint="eastAsia"/>
        </w:rPr>
        <w:t>每期还款金额=借款金额/借款期限+借款金额*月利率</w:t>
      </w:r>
    </w:p>
    <w:p w:rsidR="00554038" w:rsidRPr="00C358E6" w:rsidRDefault="00554038" w:rsidP="00554038">
      <w:pPr>
        <w:ind w:left="420"/>
        <w:jc w:val="left"/>
        <w:rPr>
          <w:rFonts w:ascii="微软雅黑" w:eastAsia="微软雅黑" w:hAnsi="微软雅黑"/>
          <w:b/>
        </w:rPr>
      </w:pPr>
      <w:r w:rsidRPr="00C358E6">
        <w:rPr>
          <w:rFonts w:ascii="微软雅黑" w:eastAsia="微软雅黑" w:hAnsi="微软雅黑" w:hint="eastAsia"/>
          <w:b/>
        </w:rPr>
        <w:t>若借款期限按天计算的，</w:t>
      </w:r>
      <w:r w:rsidRPr="00A16E13">
        <w:rPr>
          <w:rFonts w:ascii="微软雅黑" w:eastAsia="微软雅黑" w:hAnsi="微软雅黑" w:hint="eastAsia"/>
        </w:rPr>
        <w:t>则乙方在约定还款日的还款金额为：借款金额+借款金额*月利率/30</w:t>
      </w:r>
      <w:r>
        <w:rPr>
          <w:rFonts w:ascii="微软雅黑" w:eastAsia="微软雅黑" w:hAnsi="微软雅黑" w:hint="eastAsia"/>
        </w:rPr>
        <w:t xml:space="preserve"> *借款期限（天）</w:t>
      </w:r>
    </w:p>
    <w:p w:rsidR="00554038" w:rsidRDefault="00554038" w:rsidP="00554038">
      <w:pPr>
        <w:rPr>
          <w:rFonts w:ascii="微软雅黑" w:eastAsia="微软雅黑" w:hAnsi="微软雅黑"/>
          <w:b/>
        </w:rPr>
      </w:pPr>
      <w:r w:rsidRPr="00E6390B">
        <w:rPr>
          <w:rFonts w:ascii="微软雅黑" w:eastAsia="微软雅黑" w:hAnsi="微软雅黑" w:hint="eastAsia"/>
          <w:b/>
        </w:rPr>
        <w:t>第二条</w:t>
      </w:r>
      <w:r>
        <w:rPr>
          <w:rFonts w:ascii="微软雅黑" w:eastAsia="微软雅黑" w:hAnsi="微软雅黑" w:hint="eastAsia"/>
          <w:b/>
        </w:rPr>
        <w:tab/>
      </w:r>
      <w:r w:rsidRPr="00E6390B">
        <w:rPr>
          <w:rFonts w:ascii="微软雅黑" w:eastAsia="微软雅黑" w:hAnsi="微软雅黑" w:hint="eastAsia"/>
          <w:b/>
        </w:rPr>
        <w:t>借款发放</w:t>
      </w:r>
    </w:p>
    <w:p w:rsidR="00554038" w:rsidRPr="003C600F" w:rsidRDefault="00554038" w:rsidP="00554038">
      <w:pPr>
        <w:pStyle w:val="a5"/>
        <w:numPr>
          <w:ilvl w:val="0"/>
          <w:numId w:val="5"/>
        </w:numPr>
        <w:ind w:firstLineChars="0"/>
        <w:rPr>
          <w:rFonts w:ascii="微软雅黑" w:eastAsia="微软雅黑" w:hAnsi="微软雅黑"/>
          <w:vanish/>
        </w:rPr>
      </w:pPr>
    </w:p>
    <w:p w:rsidR="00554038" w:rsidRPr="003C600F" w:rsidRDefault="00554038" w:rsidP="00554038">
      <w:pPr>
        <w:pStyle w:val="a5"/>
        <w:numPr>
          <w:ilvl w:val="0"/>
          <w:numId w:val="5"/>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甲乙双方确认，乙方委托银行或者</w:t>
      </w:r>
      <w:r w:rsidRPr="00C66C79">
        <w:rPr>
          <w:rFonts w:ascii="微软雅黑" w:eastAsia="微软雅黑" w:hAnsi="微软雅黑" w:hint="eastAsia"/>
        </w:rPr>
        <w:t>第三方支付公司</w:t>
      </w:r>
      <w:r>
        <w:rPr>
          <w:rFonts w:ascii="微软雅黑" w:eastAsia="微软雅黑" w:hAnsi="微软雅黑" w:hint="eastAsia"/>
        </w:rPr>
        <w:t>将本合同项下的借款人民币（大写）</w:t>
      </w:r>
      <w:r w:rsidRPr="00765EC1">
        <w:rPr>
          <w:rFonts w:ascii="微软雅黑" w:eastAsia="微软雅黑" w:hAnsi="微软雅黑" w:hint="eastAsia"/>
        </w:rPr>
        <w:t>&amp;</w:t>
      </w:r>
      <w:proofErr w:type="spellStart"/>
      <w:r w:rsidRPr="00765EC1">
        <w:rPr>
          <w:rFonts w:ascii="微软雅黑" w:eastAsia="微软雅黑" w:hAnsi="微软雅黑"/>
        </w:rPr>
        <w:t>LoanAmount</w:t>
      </w:r>
      <w:r w:rsidRPr="00765EC1">
        <w:rPr>
          <w:rFonts w:ascii="微软雅黑" w:eastAsia="微软雅黑" w:hAnsi="微软雅黑" w:hint="eastAsia"/>
        </w:rPr>
        <w:t>ToCreditCard</w:t>
      </w:r>
      <w:r w:rsidRPr="00765EC1">
        <w:rPr>
          <w:rFonts w:ascii="微软雅黑" w:eastAsia="微软雅黑" w:hAnsi="微软雅黑"/>
        </w:rPr>
        <w:t>C</w:t>
      </w:r>
      <w:r w:rsidRPr="00765EC1">
        <w:rPr>
          <w:rFonts w:ascii="微软雅黑" w:eastAsia="微软雅黑" w:hAnsi="微软雅黑" w:hint="eastAsia"/>
        </w:rPr>
        <w:t>hinese</w:t>
      </w:r>
      <w:proofErr w:type="spellEnd"/>
      <w:r w:rsidRPr="00765EC1">
        <w:rPr>
          <w:rFonts w:ascii="微软雅黑" w:eastAsia="微软雅黑" w:hAnsi="微软雅黑" w:hint="eastAsia"/>
        </w:rPr>
        <w:t>&amp;</w:t>
      </w:r>
      <w:r>
        <w:rPr>
          <w:rFonts w:ascii="微软雅黑" w:eastAsia="微软雅黑" w:hAnsi="微软雅黑"/>
        </w:rPr>
        <w:t xml:space="preserve"> </w:t>
      </w:r>
      <w:r>
        <w:rPr>
          <w:rFonts w:ascii="微软雅黑" w:eastAsia="微软雅黑" w:hAnsi="微软雅黑" w:hint="eastAsia"/>
        </w:rPr>
        <w:t>（小写）</w:t>
      </w:r>
      <w:r w:rsidRPr="00765EC1">
        <w:rPr>
          <w:rFonts w:ascii="微软雅黑" w:eastAsia="微软雅黑" w:hAnsi="微软雅黑" w:hint="eastAsia"/>
        </w:rPr>
        <w:t>&amp;</w:t>
      </w:r>
      <w:proofErr w:type="spellStart"/>
      <w:r w:rsidR="00893BD6">
        <w:rPr>
          <w:rFonts w:ascii="微软雅黑" w:eastAsia="微软雅黑" w:hAnsi="微软雅黑" w:hint="eastAsia"/>
          <w:kern w:val="0"/>
        </w:rPr>
        <w:t>LoanAmountToCreditCard</w:t>
      </w:r>
      <w:proofErr w:type="spellEnd"/>
      <w:r w:rsidRPr="00765EC1">
        <w:rPr>
          <w:rFonts w:ascii="微软雅黑" w:eastAsia="微软雅黑" w:hAnsi="微软雅黑" w:hint="eastAsia"/>
        </w:rPr>
        <w:t>&amp;</w:t>
      </w:r>
      <w:r>
        <w:rPr>
          <w:rFonts w:ascii="微软雅黑" w:eastAsia="微软雅黑" w:hAnsi="微软雅黑" w:hint="eastAsia"/>
        </w:rPr>
        <w:t xml:space="preserve"> </w:t>
      </w:r>
      <w:proofErr w:type="gramStart"/>
      <w:r>
        <w:rPr>
          <w:rFonts w:ascii="微软雅黑" w:eastAsia="微软雅黑" w:hAnsi="微软雅黑" w:hint="eastAsia"/>
        </w:rPr>
        <w:t>元划往</w:t>
      </w:r>
      <w:proofErr w:type="gramEnd"/>
      <w:r>
        <w:rPr>
          <w:rFonts w:ascii="微软雅黑" w:eastAsia="微软雅黑" w:hAnsi="微软雅黑" w:hint="eastAsia"/>
        </w:rPr>
        <w:t>甲方提供的以下放款</w:t>
      </w:r>
      <w:r w:rsidRPr="00502DA6">
        <w:rPr>
          <w:rFonts w:ascii="微软雅黑" w:eastAsia="微软雅黑" w:hAnsi="微软雅黑" w:hint="eastAsia"/>
        </w:rPr>
        <w:t>账户</w:t>
      </w:r>
      <w:r>
        <w:rPr>
          <w:rFonts w:ascii="微软雅黑" w:eastAsia="微软雅黑" w:hAnsi="微软雅黑" w:hint="eastAsia"/>
        </w:rPr>
        <w:t xml:space="preserve">1，将人民币（大写） </w:t>
      </w:r>
      <w:r w:rsidRPr="00765EC1">
        <w:rPr>
          <w:rFonts w:ascii="微软雅黑" w:eastAsia="微软雅黑" w:hAnsi="微软雅黑" w:hint="eastAsia"/>
        </w:rPr>
        <w:t>&amp;</w:t>
      </w:r>
      <w:proofErr w:type="spellStart"/>
      <w:r w:rsidRPr="00765EC1">
        <w:rPr>
          <w:rFonts w:ascii="微软雅黑" w:eastAsia="微软雅黑" w:hAnsi="微软雅黑"/>
        </w:rPr>
        <w:t>FormalitiesAmtC</w:t>
      </w:r>
      <w:r w:rsidRPr="00765EC1">
        <w:rPr>
          <w:rFonts w:ascii="微软雅黑" w:eastAsia="微软雅黑" w:hAnsi="微软雅黑" w:hint="eastAsia"/>
        </w:rPr>
        <w:t>hinese</w:t>
      </w:r>
      <w:proofErr w:type="spellEnd"/>
      <w:r w:rsidRPr="00765EC1">
        <w:rPr>
          <w:rFonts w:ascii="微软雅黑" w:eastAsia="微软雅黑" w:hAnsi="微软雅黑" w:hint="eastAsia"/>
        </w:rPr>
        <w:t>&amp;</w:t>
      </w:r>
      <w:r>
        <w:rPr>
          <w:rFonts w:ascii="微软雅黑" w:eastAsia="微软雅黑" w:hAnsi="微软雅黑" w:hint="eastAsia"/>
        </w:rPr>
        <w:t>（小写）</w:t>
      </w:r>
      <w:r w:rsidRPr="00765EC1">
        <w:rPr>
          <w:rFonts w:ascii="微软雅黑" w:eastAsia="微软雅黑" w:hAnsi="微软雅黑" w:hint="eastAsia"/>
        </w:rPr>
        <w:t>&amp;</w:t>
      </w:r>
      <w:proofErr w:type="spellStart"/>
      <w:r w:rsidRPr="00765EC1">
        <w:rPr>
          <w:rFonts w:ascii="微软雅黑" w:eastAsia="微软雅黑" w:hAnsi="微软雅黑"/>
        </w:rPr>
        <w:t>FormalitiesAmt</w:t>
      </w:r>
      <w:proofErr w:type="spellEnd"/>
      <w:r w:rsidRPr="00765EC1">
        <w:rPr>
          <w:rFonts w:ascii="微软雅黑" w:eastAsia="微软雅黑" w:hAnsi="微软雅黑" w:hint="eastAsia"/>
        </w:rPr>
        <w:t>&amp;</w:t>
      </w:r>
      <w:proofErr w:type="gramStart"/>
      <w:r>
        <w:rPr>
          <w:rFonts w:ascii="微软雅黑" w:eastAsia="微软雅黑" w:hAnsi="微软雅黑" w:hint="eastAsia"/>
        </w:rPr>
        <w:t>元划往</w:t>
      </w:r>
      <w:proofErr w:type="gramEnd"/>
      <w:r>
        <w:rPr>
          <w:rFonts w:ascii="微软雅黑" w:eastAsia="微软雅黑" w:hAnsi="微软雅黑" w:hint="eastAsia"/>
        </w:rPr>
        <w:t>甲方提供的放款账户2。</w:t>
      </w:r>
    </w:p>
    <w:p w:rsidR="00554038" w:rsidRDefault="00554038" w:rsidP="00554038">
      <w:pPr>
        <w:ind w:firstLineChars="250" w:firstLine="525"/>
        <w:rPr>
          <w:rFonts w:ascii="微软雅黑" w:eastAsia="微软雅黑" w:hAnsi="微软雅黑"/>
        </w:rPr>
      </w:pPr>
      <w:r w:rsidRPr="0097216A">
        <w:rPr>
          <w:rFonts w:ascii="微软雅黑" w:eastAsia="微软雅黑" w:hAnsi="微软雅黑" w:hint="eastAsia"/>
        </w:rPr>
        <w:t>账户1</w:t>
      </w:r>
      <w:r>
        <w:rPr>
          <w:rFonts w:ascii="微软雅黑" w:eastAsia="微软雅黑" w:hAnsi="微软雅黑" w:hint="eastAsia"/>
        </w:rPr>
        <w:t xml:space="preserve">       </w:t>
      </w:r>
      <w:r w:rsidRPr="0097216A">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rPr>
        <w:t>CreditCardBankName</w:t>
      </w:r>
      <w:proofErr w:type="spellEnd"/>
      <w:r w:rsidRPr="00765EC1">
        <w:rPr>
          <w:rFonts w:ascii="微软雅黑" w:eastAsia="微软雅黑" w:hAnsi="微软雅黑" w:hint="eastAsia"/>
        </w:rPr>
        <w:t xml:space="preserve">&amp; </w:t>
      </w:r>
      <w:r>
        <w:rPr>
          <w:rFonts w:ascii="微软雅黑" w:eastAsia="微软雅黑" w:hAnsi="微软雅黑" w:hint="eastAsia"/>
        </w:rPr>
        <w:t xml:space="preserve"> </w:t>
      </w:r>
    </w:p>
    <w:p w:rsidR="00554038" w:rsidRDefault="00554038" w:rsidP="00554038">
      <w:pPr>
        <w:ind w:firstLineChars="900" w:firstLine="1890"/>
        <w:rPr>
          <w:rFonts w:ascii="微软雅黑" w:eastAsia="微软雅黑" w:hAnsi="微软雅黑"/>
        </w:rPr>
      </w:pPr>
      <w:r w:rsidRPr="0097216A">
        <w:rPr>
          <w:rFonts w:ascii="微软雅黑" w:eastAsia="微软雅黑" w:hAnsi="微软雅黑" w:hint="eastAsia"/>
        </w:rPr>
        <w:t>户名：</w:t>
      </w:r>
      <w:r>
        <w:rPr>
          <w:rFonts w:ascii="微软雅黑" w:eastAsia="微软雅黑" w:hAnsi="微软雅黑" w:hint="eastAsia"/>
        </w:rPr>
        <w:t xml:space="preserve"> </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 xml:space="preserve">&amp; </w:t>
      </w:r>
      <w:r>
        <w:rPr>
          <w:rFonts w:ascii="微软雅黑" w:eastAsia="微软雅黑" w:hAnsi="微软雅黑" w:hint="eastAsia"/>
        </w:rPr>
        <w:t xml:space="preserve"> </w:t>
      </w:r>
    </w:p>
    <w:p w:rsidR="00554038" w:rsidRPr="007F52F4" w:rsidRDefault="00554038" w:rsidP="00554038">
      <w:pPr>
        <w:ind w:firstLineChars="900" w:firstLine="1890"/>
        <w:rPr>
          <w:rFonts w:ascii="微软雅黑" w:eastAsia="微软雅黑" w:hAnsi="微软雅黑"/>
        </w:rPr>
      </w:pPr>
      <w:r w:rsidRPr="00CD6773">
        <w:rPr>
          <w:rFonts w:ascii="微软雅黑" w:eastAsia="微软雅黑" w:hAnsi="微软雅黑" w:hint="eastAsia"/>
        </w:rPr>
        <w:t>账号：</w:t>
      </w:r>
      <w:r w:rsidRPr="00765EC1">
        <w:rPr>
          <w:rFonts w:ascii="微软雅黑" w:eastAsia="微软雅黑" w:hAnsi="微软雅黑" w:hint="eastAsia"/>
        </w:rPr>
        <w:t>&amp;</w:t>
      </w:r>
      <w:proofErr w:type="spellStart"/>
      <w:r w:rsidRPr="00765EC1">
        <w:rPr>
          <w:rFonts w:ascii="微软雅黑" w:eastAsia="微软雅黑" w:hAnsi="微软雅黑" w:hint="eastAsia"/>
        </w:rPr>
        <w:t>Credit</w:t>
      </w:r>
      <w:r w:rsidRPr="00765EC1">
        <w:rPr>
          <w:rFonts w:ascii="微软雅黑" w:eastAsia="微软雅黑" w:hAnsi="微软雅黑"/>
        </w:rPr>
        <w:t>CardNo</w:t>
      </w:r>
      <w:proofErr w:type="spellEnd"/>
      <w:r w:rsidRPr="00765EC1">
        <w:rPr>
          <w:rFonts w:ascii="微软雅黑" w:eastAsia="微软雅黑" w:hAnsi="微软雅黑" w:hint="eastAsia"/>
        </w:rPr>
        <w:t>&amp;</w:t>
      </w:r>
    </w:p>
    <w:p w:rsidR="00554038" w:rsidRDefault="00554038" w:rsidP="00554038">
      <w:pPr>
        <w:ind w:firstLineChars="50" w:firstLine="105"/>
      </w:pPr>
    </w:p>
    <w:p w:rsidR="00554038" w:rsidRDefault="00554038" w:rsidP="00554038">
      <w:pPr>
        <w:ind w:left="142" w:firstLineChars="150" w:firstLine="315"/>
        <w:rPr>
          <w:rFonts w:ascii="微软雅黑" w:eastAsia="微软雅黑" w:hAnsi="微软雅黑"/>
        </w:rPr>
      </w:pPr>
      <w:r w:rsidRPr="0097216A">
        <w:rPr>
          <w:rFonts w:ascii="微软雅黑" w:eastAsia="微软雅黑" w:hAnsi="微软雅黑" w:hint="eastAsia"/>
        </w:rPr>
        <w:t>账户2</w:t>
      </w:r>
      <w:r>
        <w:rPr>
          <w:rFonts w:ascii="微软雅黑" w:eastAsia="微软雅黑" w:hAnsi="微软雅黑" w:hint="eastAsia"/>
        </w:rPr>
        <w:t xml:space="preserve">        </w:t>
      </w:r>
      <w:r w:rsidRPr="0097216A">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hint="eastAsia"/>
        </w:rPr>
        <w:t>CashCardBank</w:t>
      </w:r>
      <w:r w:rsidRPr="00765EC1">
        <w:rPr>
          <w:rFonts w:ascii="微软雅黑" w:eastAsia="微软雅黑" w:hAnsi="微软雅黑"/>
        </w:rPr>
        <w:t>Name</w:t>
      </w:r>
      <w:proofErr w:type="spellEnd"/>
      <w:r w:rsidRPr="00765EC1">
        <w:rPr>
          <w:rFonts w:ascii="微软雅黑" w:eastAsia="微软雅黑" w:hAnsi="微软雅黑" w:hint="eastAsia"/>
        </w:rPr>
        <w:t>&amp;</w:t>
      </w:r>
    </w:p>
    <w:p w:rsidR="00554038" w:rsidRDefault="00554038" w:rsidP="00554038">
      <w:pPr>
        <w:ind w:left="142" w:firstLineChars="850" w:firstLine="1785"/>
        <w:rPr>
          <w:rFonts w:ascii="微软雅黑" w:eastAsia="微软雅黑" w:hAnsi="微软雅黑"/>
        </w:rPr>
      </w:pPr>
      <w:r w:rsidRPr="0097216A">
        <w:rPr>
          <w:rFonts w:ascii="微软雅黑" w:eastAsia="微软雅黑" w:hAnsi="微软雅黑" w:hint="eastAsia"/>
        </w:rPr>
        <w:t>户名：</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&amp;</w:t>
      </w:r>
    </w:p>
    <w:p w:rsidR="00554038" w:rsidRPr="0097216A" w:rsidRDefault="00554038" w:rsidP="00554038">
      <w:pPr>
        <w:ind w:left="142" w:firstLineChars="850" w:firstLine="1785"/>
        <w:rPr>
          <w:rFonts w:ascii="微软雅黑" w:eastAsia="微软雅黑" w:hAnsi="微软雅黑"/>
        </w:rPr>
      </w:pPr>
      <w:r w:rsidRPr="0097216A">
        <w:rPr>
          <w:rFonts w:ascii="微软雅黑" w:eastAsia="微软雅黑" w:hAnsi="微软雅黑" w:hint="eastAsia"/>
        </w:rPr>
        <w:t>账号：</w:t>
      </w:r>
      <w:r w:rsidRPr="00765EC1">
        <w:rPr>
          <w:rFonts w:ascii="微软雅黑" w:eastAsia="微软雅黑" w:hAnsi="微软雅黑" w:hint="eastAsia"/>
        </w:rPr>
        <w:t>&amp;</w:t>
      </w:r>
      <w:proofErr w:type="spellStart"/>
      <w:r w:rsidRPr="00765EC1">
        <w:rPr>
          <w:rFonts w:ascii="微软雅黑" w:eastAsia="微软雅黑" w:hAnsi="微软雅黑" w:hint="eastAsia"/>
        </w:rPr>
        <w:t>CashCardNo</w:t>
      </w:r>
      <w:proofErr w:type="spellEnd"/>
      <w:r w:rsidRPr="00765EC1">
        <w:rPr>
          <w:rFonts w:ascii="微软雅黑" w:eastAsia="微软雅黑" w:hAnsi="微软雅黑" w:hint="eastAsia"/>
        </w:rPr>
        <w:t>&amp;</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甲乙</w:t>
      </w:r>
      <w:r w:rsidRPr="003475AA">
        <w:rPr>
          <w:rFonts w:ascii="微软雅黑" w:eastAsia="微软雅黑" w:hAnsi="微软雅黑" w:hint="eastAsia"/>
        </w:rPr>
        <w:t>双方确认，</w:t>
      </w:r>
      <w:r>
        <w:rPr>
          <w:rFonts w:ascii="微软雅黑" w:eastAsia="微软雅黑" w:hAnsi="微软雅黑" w:hint="eastAsia"/>
        </w:rPr>
        <w:t>本合同项下的款项</w:t>
      </w:r>
      <w:r w:rsidRPr="003475AA">
        <w:rPr>
          <w:rFonts w:ascii="微软雅黑" w:eastAsia="微软雅黑" w:hAnsi="微软雅黑" w:hint="eastAsia"/>
        </w:rPr>
        <w:t>一</w:t>
      </w:r>
      <w:r>
        <w:rPr>
          <w:rFonts w:ascii="微软雅黑" w:eastAsia="微软雅黑" w:hAnsi="微软雅黑" w:hint="eastAsia"/>
        </w:rPr>
        <w:t>旦</w:t>
      </w:r>
      <w:r w:rsidRPr="003475AA">
        <w:rPr>
          <w:rFonts w:ascii="微软雅黑" w:eastAsia="微软雅黑" w:hAnsi="微软雅黑" w:hint="eastAsia"/>
        </w:rPr>
        <w:t>从</w:t>
      </w:r>
      <w:r>
        <w:rPr>
          <w:rFonts w:ascii="微软雅黑" w:eastAsia="微软雅黑" w:hAnsi="微软雅黑" w:hint="eastAsia"/>
        </w:rPr>
        <w:t>乙方</w:t>
      </w:r>
      <w:r w:rsidRPr="003475AA">
        <w:rPr>
          <w:rFonts w:ascii="微软雅黑" w:eastAsia="微软雅黑" w:hAnsi="微软雅黑" w:hint="eastAsia"/>
        </w:rPr>
        <w:t>的银行账户或第三方支付账户转出，即视为</w:t>
      </w:r>
      <w:r>
        <w:rPr>
          <w:rFonts w:ascii="微软雅黑" w:eastAsia="微软雅黑" w:hAnsi="微软雅黑" w:hint="eastAsia"/>
        </w:rPr>
        <w:t>借款</w:t>
      </w:r>
      <w:r w:rsidRPr="003475AA">
        <w:rPr>
          <w:rFonts w:ascii="微软雅黑" w:eastAsia="微软雅黑" w:hAnsi="微软雅黑" w:hint="eastAsia"/>
        </w:rPr>
        <w:t>资金已经发放，借款</w:t>
      </w:r>
      <w:r>
        <w:rPr>
          <w:rFonts w:ascii="微软雅黑" w:eastAsia="微软雅黑" w:hAnsi="微软雅黑" w:hint="eastAsia"/>
        </w:rPr>
        <w:t>合同生效</w:t>
      </w:r>
      <w:r w:rsidRPr="003475AA">
        <w:rPr>
          <w:rFonts w:ascii="微软雅黑" w:eastAsia="微软雅黑" w:hAnsi="微软雅黑" w:hint="eastAsia"/>
        </w:rPr>
        <w:t>，</w:t>
      </w:r>
      <w:r>
        <w:rPr>
          <w:rFonts w:ascii="微软雅黑" w:eastAsia="微软雅黑" w:hAnsi="微软雅黑" w:hint="eastAsia"/>
        </w:rPr>
        <w:t>甲方</w:t>
      </w:r>
      <w:r w:rsidRPr="003475AA">
        <w:rPr>
          <w:rFonts w:ascii="微软雅黑" w:eastAsia="微软雅黑" w:hAnsi="微软雅黑" w:hint="eastAsia"/>
        </w:rPr>
        <w:t>不得以任何理由拒绝履行本</w:t>
      </w:r>
      <w:r>
        <w:rPr>
          <w:rFonts w:ascii="微软雅黑" w:eastAsia="微软雅黑" w:hAnsi="微软雅黑" w:hint="eastAsia"/>
        </w:rPr>
        <w:t>合同</w:t>
      </w:r>
      <w:r w:rsidRPr="003475AA">
        <w:rPr>
          <w:rFonts w:ascii="微软雅黑" w:eastAsia="微软雅黑" w:hAnsi="微软雅黑" w:hint="eastAsia"/>
        </w:rPr>
        <w:t>项下的还款义务。</w:t>
      </w:r>
    </w:p>
    <w:p w:rsidR="00554038" w:rsidRPr="00EF56ED" w:rsidRDefault="00554038" w:rsidP="00554038">
      <w:pPr>
        <w:rPr>
          <w:rFonts w:ascii="微软雅黑" w:eastAsia="微软雅黑" w:hAnsi="微软雅黑"/>
          <w:b/>
        </w:rPr>
      </w:pPr>
      <w:r w:rsidRPr="00EF56ED">
        <w:rPr>
          <w:rFonts w:ascii="微软雅黑" w:eastAsia="微软雅黑" w:hAnsi="微软雅黑" w:hint="eastAsia"/>
          <w:b/>
        </w:rPr>
        <w:t>第</w:t>
      </w:r>
      <w:r>
        <w:rPr>
          <w:rFonts w:ascii="微软雅黑" w:eastAsia="微软雅黑" w:hAnsi="微软雅黑" w:hint="eastAsia"/>
          <w:b/>
        </w:rPr>
        <w:t>三</w:t>
      </w:r>
      <w:r w:rsidRPr="00EF56ED">
        <w:rPr>
          <w:rFonts w:ascii="微软雅黑" w:eastAsia="微软雅黑" w:hAnsi="微软雅黑" w:hint="eastAsia"/>
          <w:b/>
        </w:rPr>
        <w:t>条</w:t>
      </w:r>
      <w:r w:rsidRPr="00EF56ED">
        <w:rPr>
          <w:rFonts w:ascii="微软雅黑" w:eastAsia="微软雅黑" w:hAnsi="微软雅黑" w:hint="eastAsia"/>
          <w:b/>
        </w:rPr>
        <w:tab/>
        <w:t>还款</w:t>
      </w:r>
    </w:p>
    <w:p w:rsidR="00554038" w:rsidRPr="00F7332C" w:rsidRDefault="00554038" w:rsidP="00554038">
      <w:pPr>
        <w:pStyle w:val="a5"/>
        <w:numPr>
          <w:ilvl w:val="0"/>
          <w:numId w:val="6"/>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甲方应在借款发放后依照第一条约定的还款</w:t>
      </w:r>
      <w:proofErr w:type="gramStart"/>
      <w:r>
        <w:rPr>
          <w:rFonts w:ascii="微软雅黑" w:eastAsia="微软雅黑" w:hAnsi="微软雅黑" w:hint="eastAsia"/>
        </w:rPr>
        <w:t>日履行</w:t>
      </w:r>
      <w:proofErr w:type="gramEnd"/>
      <w:r>
        <w:rPr>
          <w:rFonts w:ascii="微软雅黑" w:eastAsia="微软雅黑" w:hAnsi="微软雅黑" w:hint="eastAsia"/>
        </w:rPr>
        <w:t>还款义务。</w:t>
      </w:r>
    </w:p>
    <w:p w:rsidR="00554038" w:rsidRPr="00EE2B8E"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w:t>
      </w:r>
      <w:r w:rsidRPr="003475AA">
        <w:rPr>
          <w:rFonts w:ascii="微软雅黑" w:eastAsia="微软雅黑" w:hAnsi="微软雅黑" w:hint="eastAsia"/>
        </w:rPr>
        <w:t>的每期还款均应按照如下顺序清偿：</w:t>
      </w:r>
      <w:r>
        <w:rPr>
          <w:rFonts w:ascii="微软雅黑" w:eastAsia="微软雅黑" w:hAnsi="微软雅黑" w:hint="eastAsia"/>
        </w:rPr>
        <w:t>扣款失败违约金</w:t>
      </w:r>
      <w:r w:rsidRPr="00EE2B8E">
        <w:rPr>
          <w:rFonts w:ascii="微软雅黑" w:eastAsia="微软雅黑" w:hAnsi="微软雅黑" w:hint="eastAsia"/>
        </w:rPr>
        <w:t xml:space="preserve"> &gt; 罚息 &gt;本息 </w:t>
      </w:r>
    </w:p>
    <w:p w:rsidR="00554038" w:rsidRPr="006119C1" w:rsidRDefault="00554038" w:rsidP="00554038">
      <w:pPr>
        <w:pStyle w:val="a5"/>
        <w:numPr>
          <w:ilvl w:val="0"/>
          <w:numId w:val="8"/>
        </w:numPr>
        <w:ind w:firstLineChars="0"/>
        <w:rPr>
          <w:rFonts w:ascii="微软雅黑" w:eastAsia="微软雅黑" w:hAnsi="微软雅黑"/>
        </w:rPr>
      </w:pPr>
      <w:r>
        <w:rPr>
          <w:rFonts w:ascii="微软雅黑" w:eastAsia="微软雅黑" w:hAnsi="微软雅黑" w:hint="eastAsia"/>
        </w:rPr>
        <w:t>扣款失败违约金</w:t>
      </w:r>
      <w:r w:rsidRPr="006119C1">
        <w:rPr>
          <w:rFonts w:ascii="微软雅黑" w:eastAsia="微软雅黑" w:hAnsi="微软雅黑" w:hint="eastAsia"/>
        </w:rPr>
        <w:t>；</w:t>
      </w:r>
    </w:p>
    <w:p w:rsidR="00554038" w:rsidRDefault="00554038" w:rsidP="00554038">
      <w:pPr>
        <w:pStyle w:val="a5"/>
        <w:numPr>
          <w:ilvl w:val="0"/>
          <w:numId w:val="8"/>
        </w:numPr>
        <w:ind w:firstLineChars="0"/>
        <w:rPr>
          <w:rFonts w:ascii="微软雅黑" w:eastAsia="微软雅黑" w:hAnsi="微软雅黑"/>
        </w:rPr>
      </w:pPr>
      <w:r w:rsidRPr="006119C1">
        <w:rPr>
          <w:rFonts w:ascii="微软雅黑" w:eastAsia="微软雅黑" w:hAnsi="微软雅黑" w:hint="eastAsia"/>
        </w:rPr>
        <w:t>罚息；</w:t>
      </w:r>
    </w:p>
    <w:p w:rsidR="00554038" w:rsidRPr="00D04287" w:rsidRDefault="00554038" w:rsidP="00554038">
      <w:pPr>
        <w:pStyle w:val="a5"/>
        <w:numPr>
          <w:ilvl w:val="0"/>
          <w:numId w:val="8"/>
        </w:numPr>
        <w:ind w:firstLineChars="0"/>
        <w:rPr>
          <w:rFonts w:ascii="微软雅黑" w:eastAsia="微软雅黑" w:hAnsi="微软雅黑"/>
        </w:rPr>
      </w:pPr>
      <w:r w:rsidRPr="00D04287">
        <w:rPr>
          <w:rFonts w:ascii="微软雅黑" w:eastAsia="微软雅黑" w:hAnsi="微软雅黑" w:hint="eastAsia"/>
        </w:rPr>
        <w:t>本息；</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提前清贷</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Pr>
          <w:rFonts w:ascii="微软雅黑" w:eastAsia="微软雅黑" w:hAnsi="微软雅黑" w:hint="eastAsia"/>
        </w:rPr>
        <w:t>3.3.1 甲方</w:t>
      </w:r>
      <w:r w:rsidRPr="001E16C0">
        <w:rPr>
          <w:rFonts w:ascii="微软雅黑" w:eastAsia="微软雅黑" w:hAnsi="微软雅黑" w:hint="eastAsia"/>
        </w:rPr>
        <w:t>有权一次性提前偿还借款的未结清全额。提前清贷</w:t>
      </w:r>
      <w:r>
        <w:rPr>
          <w:rFonts w:ascii="微软雅黑" w:eastAsia="微软雅黑" w:hAnsi="微软雅黑" w:hint="eastAsia"/>
        </w:rPr>
        <w:t>总额</w:t>
      </w:r>
      <w:r w:rsidRPr="001E16C0">
        <w:rPr>
          <w:rFonts w:ascii="微软雅黑" w:eastAsia="微软雅黑" w:hAnsi="微软雅黑" w:hint="eastAsia"/>
        </w:rPr>
        <w:t>按以下公式计算：</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sidRPr="001E16C0">
        <w:rPr>
          <w:rFonts w:ascii="微软雅黑" w:eastAsia="微软雅黑" w:hAnsi="微软雅黑" w:hint="eastAsia"/>
        </w:rPr>
        <w:t>提前清贷总额=逾期总额（若有）+当</w:t>
      </w:r>
      <w:r>
        <w:rPr>
          <w:rFonts w:ascii="微软雅黑" w:eastAsia="微软雅黑" w:hAnsi="微软雅黑" w:hint="eastAsia"/>
        </w:rPr>
        <w:t>前</w:t>
      </w:r>
      <w:r w:rsidRPr="001E16C0">
        <w:rPr>
          <w:rFonts w:ascii="微软雅黑" w:eastAsia="微软雅黑" w:hAnsi="微软雅黑" w:hint="eastAsia"/>
        </w:rPr>
        <w:t>未计利息+</w:t>
      </w:r>
      <w:r w:rsidRPr="00A60807">
        <w:rPr>
          <w:rFonts w:ascii="微软雅黑" w:eastAsia="微软雅黑" w:hAnsi="微软雅黑" w:hint="eastAsia"/>
        </w:rPr>
        <w:t>剩余本金</w:t>
      </w:r>
      <w:r w:rsidRPr="001E16C0">
        <w:rPr>
          <w:rFonts w:ascii="微软雅黑" w:eastAsia="微软雅黑" w:hAnsi="微软雅黑" w:hint="eastAsia"/>
        </w:rPr>
        <w:t>+提前清贷手续费</w:t>
      </w:r>
      <w:r>
        <w:rPr>
          <w:rFonts w:ascii="微软雅黑" w:eastAsia="微软雅黑" w:hAnsi="微软雅黑" w:hint="eastAsia"/>
        </w:rPr>
        <w:t>+应付服务费</w:t>
      </w:r>
    </w:p>
    <w:p w:rsidR="00554038" w:rsidRPr="00FA4B29" w:rsidRDefault="00554038" w:rsidP="00554038">
      <w:pPr>
        <w:adjustRightInd w:val="0"/>
        <w:snapToGrid w:val="0"/>
        <w:spacing w:line="360" w:lineRule="auto"/>
        <w:ind w:firstLineChars="200" w:firstLine="420"/>
        <w:jc w:val="left"/>
        <w:rPr>
          <w:rFonts w:ascii="微软雅黑" w:eastAsia="微软雅黑" w:hAnsi="微软雅黑"/>
        </w:rPr>
      </w:pPr>
      <w:r w:rsidRPr="00FA4B29">
        <w:rPr>
          <w:rFonts w:ascii="微软雅黑" w:eastAsia="微软雅黑" w:hAnsi="微软雅黑" w:hint="eastAsia"/>
        </w:rPr>
        <w:t>当</w:t>
      </w:r>
      <w:r>
        <w:rPr>
          <w:rFonts w:ascii="微软雅黑" w:eastAsia="微软雅黑" w:hAnsi="微软雅黑" w:hint="eastAsia"/>
        </w:rPr>
        <w:t>前</w:t>
      </w:r>
      <w:r w:rsidRPr="00FA4B29">
        <w:rPr>
          <w:rFonts w:ascii="微软雅黑" w:eastAsia="微软雅黑" w:hAnsi="微软雅黑" w:hint="eastAsia"/>
        </w:rPr>
        <w:t>未计利息=</w:t>
      </w:r>
      <w:r>
        <w:rPr>
          <w:rFonts w:ascii="微软雅黑" w:eastAsia="微软雅黑" w:hAnsi="微软雅黑" w:hint="eastAsia"/>
        </w:rPr>
        <w:t>借款</w:t>
      </w:r>
      <w:r w:rsidRPr="00FA4B29">
        <w:rPr>
          <w:rFonts w:ascii="微软雅黑" w:eastAsia="微软雅黑" w:hAnsi="微软雅黑" w:hint="eastAsia"/>
        </w:rPr>
        <w:t>本金*未计利息天数*（</w:t>
      </w:r>
      <w:r>
        <w:rPr>
          <w:rFonts w:ascii="微软雅黑" w:eastAsia="微软雅黑" w:hAnsi="微软雅黑" w:hint="eastAsia"/>
        </w:rPr>
        <w:t>月</w:t>
      </w:r>
      <w:r w:rsidRPr="00FA4B29">
        <w:rPr>
          <w:rFonts w:ascii="微软雅黑" w:eastAsia="微软雅黑" w:hAnsi="微软雅黑" w:hint="eastAsia"/>
        </w:rPr>
        <w:t>利率/30）</w:t>
      </w:r>
    </w:p>
    <w:p w:rsidR="00554038" w:rsidRDefault="00554038" w:rsidP="00554038">
      <w:pPr>
        <w:adjustRightInd w:val="0"/>
        <w:snapToGrid w:val="0"/>
        <w:spacing w:line="360" w:lineRule="auto"/>
        <w:ind w:firstLineChars="200" w:firstLine="420"/>
        <w:jc w:val="left"/>
        <w:rPr>
          <w:rFonts w:ascii="微软雅黑" w:eastAsia="微软雅黑" w:hAnsi="微软雅黑"/>
        </w:rPr>
      </w:pPr>
      <w:r w:rsidRPr="00FA4B29">
        <w:rPr>
          <w:rFonts w:ascii="微软雅黑" w:eastAsia="微软雅黑" w:hAnsi="微软雅黑" w:hint="eastAsia"/>
        </w:rPr>
        <w:t>提前清贷手续费=剩余本金*2%</w:t>
      </w:r>
    </w:p>
    <w:p w:rsidR="00C862A3" w:rsidRDefault="00C862A3" w:rsidP="00554038">
      <w:pPr>
        <w:adjustRightInd w:val="0"/>
        <w:snapToGrid w:val="0"/>
        <w:spacing w:line="360" w:lineRule="auto"/>
        <w:ind w:firstLineChars="200" w:firstLine="420"/>
        <w:jc w:val="left"/>
        <w:rPr>
          <w:rFonts w:ascii="微软雅黑" w:eastAsia="微软雅黑" w:hAnsi="微软雅黑"/>
        </w:rPr>
      </w:pPr>
      <w:r w:rsidRPr="00C862A3">
        <w:rPr>
          <w:rFonts w:ascii="微软雅黑" w:eastAsia="微软雅黑" w:hAnsi="微软雅黑" w:hint="eastAsia"/>
        </w:rPr>
        <w:t>若借款期限按天计算的，乙方免收上述提前清贷手续费。</w:t>
      </w:r>
    </w:p>
    <w:p w:rsidR="00554038" w:rsidRPr="001E16C0" w:rsidRDefault="00554038" w:rsidP="00554038">
      <w:pPr>
        <w:adjustRightInd w:val="0"/>
        <w:snapToGrid w:val="0"/>
        <w:spacing w:line="360" w:lineRule="auto"/>
        <w:ind w:firstLineChars="200" w:firstLine="420"/>
        <w:jc w:val="left"/>
        <w:rPr>
          <w:rFonts w:ascii="微软雅黑" w:eastAsia="微软雅黑" w:hAnsi="微软雅黑"/>
        </w:rPr>
      </w:pPr>
      <w:r>
        <w:rPr>
          <w:rFonts w:ascii="微软雅黑" w:eastAsia="微软雅黑" w:hAnsi="微软雅黑" w:hint="eastAsia"/>
        </w:rPr>
        <w:t xml:space="preserve">3.3.2  </w:t>
      </w:r>
      <w:r w:rsidRPr="001E16C0">
        <w:rPr>
          <w:rFonts w:ascii="微软雅黑" w:eastAsia="微软雅黑" w:hAnsi="微软雅黑" w:hint="eastAsia"/>
        </w:rPr>
        <w:t>提前清贷</w:t>
      </w:r>
      <w:r>
        <w:rPr>
          <w:rFonts w:ascii="微软雅黑" w:eastAsia="微软雅黑" w:hAnsi="微软雅黑" w:hint="eastAsia"/>
        </w:rPr>
        <w:t>金额</w:t>
      </w:r>
      <w:r w:rsidRPr="001E16C0">
        <w:rPr>
          <w:rFonts w:ascii="微软雅黑" w:eastAsia="微软雅黑" w:hAnsi="微软雅黑" w:hint="eastAsia"/>
        </w:rPr>
        <w:t>为实时</w:t>
      </w:r>
      <w:r>
        <w:rPr>
          <w:rFonts w:ascii="微软雅黑" w:eastAsia="微软雅黑" w:hAnsi="微软雅黑" w:hint="eastAsia"/>
        </w:rPr>
        <w:t>计算</w:t>
      </w:r>
      <w:r w:rsidRPr="001E16C0">
        <w:rPr>
          <w:rFonts w:ascii="微软雅黑" w:eastAsia="微软雅黑" w:hAnsi="微软雅黑" w:hint="eastAsia"/>
        </w:rPr>
        <w:t>，当</w:t>
      </w:r>
      <w:r>
        <w:rPr>
          <w:rFonts w:ascii="微软雅黑" w:eastAsia="微软雅黑" w:hAnsi="微软雅黑" w:hint="eastAsia"/>
        </w:rPr>
        <w:t>甲方</w:t>
      </w:r>
      <w:r w:rsidRPr="001E16C0">
        <w:rPr>
          <w:rFonts w:ascii="微软雅黑" w:eastAsia="微软雅黑" w:hAnsi="微软雅黑" w:hint="eastAsia"/>
        </w:rPr>
        <w:t>点击</w:t>
      </w:r>
      <w:r w:rsidRPr="00776197">
        <w:rPr>
          <w:rFonts w:ascii="微软雅黑" w:eastAsia="微软雅黑" w:hAnsi="微软雅黑" w:hint="eastAsia"/>
          <w:b/>
        </w:rPr>
        <w:t>提前清贷按钮</w:t>
      </w:r>
      <w:r w:rsidRPr="001E16C0">
        <w:rPr>
          <w:rFonts w:ascii="微软雅黑" w:eastAsia="微软雅黑" w:hAnsi="微软雅黑" w:hint="eastAsia"/>
        </w:rPr>
        <w:t>时，系统自动算出此刻</w:t>
      </w:r>
      <w:r>
        <w:rPr>
          <w:rFonts w:ascii="微软雅黑" w:eastAsia="微软雅黑" w:hAnsi="微软雅黑" w:hint="eastAsia"/>
        </w:rPr>
        <w:t>甲方</w:t>
      </w:r>
      <w:r w:rsidRPr="001E16C0">
        <w:rPr>
          <w:rFonts w:ascii="微软雅黑" w:eastAsia="微软雅黑" w:hAnsi="微软雅黑" w:hint="eastAsia"/>
        </w:rPr>
        <w:t>提前清贷</w:t>
      </w:r>
      <w:r>
        <w:rPr>
          <w:rFonts w:ascii="微软雅黑" w:eastAsia="微软雅黑" w:hAnsi="微软雅黑" w:hint="eastAsia"/>
        </w:rPr>
        <w:t>总额</w:t>
      </w:r>
      <w:r w:rsidRPr="001E16C0">
        <w:rPr>
          <w:rFonts w:ascii="微软雅黑" w:eastAsia="微软雅黑" w:hAnsi="微软雅黑" w:hint="eastAsia"/>
        </w:rPr>
        <w:t>，</w:t>
      </w:r>
      <w:r>
        <w:rPr>
          <w:rFonts w:ascii="微软雅黑" w:eastAsia="微软雅黑" w:hAnsi="微软雅黑" w:hint="eastAsia"/>
        </w:rPr>
        <w:t>甲方</w:t>
      </w:r>
      <w:r w:rsidRPr="001E16C0">
        <w:rPr>
          <w:rFonts w:ascii="微软雅黑" w:eastAsia="微软雅黑" w:hAnsi="微软雅黑" w:hint="eastAsia"/>
        </w:rPr>
        <w:t>确认</w:t>
      </w:r>
      <w:r>
        <w:rPr>
          <w:rFonts w:ascii="微软雅黑" w:eastAsia="微软雅黑" w:hAnsi="微软雅黑" w:hint="eastAsia"/>
        </w:rPr>
        <w:t>后，乙方或乙方的受托方将委托银行或者第三方支付公司</w:t>
      </w:r>
      <w:r w:rsidRPr="001E16C0">
        <w:rPr>
          <w:rFonts w:ascii="微软雅黑" w:eastAsia="微软雅黑" w:hAnsi="微软雅黑" w:hint="eastAsia"/>
        </w:rPr>
        <w:t>从</w:t>
      </w:r>
      <w:r>
        <w:rPr>
          <w:rFonts w:ascii="微软雅黑" w:eastAsia="微软雅黑" w:hAnsi="微软雅黑" w:hint="eastAsia"/>
        </w:rPr>
        <w:t>4.2约定的还款账户</w:t>
      </w:r>
      <w:r w:rsidRPr="001E16C0">
        <w:rPr>
          <w:rFonts w:ascii="微软雅黑" w:eastAsia="微软雅黑" w:hAnsi="微软雅黑" w:hint="eastAsia"/>
        </w:rPr>
        <w:t>中扣除</w:t>
      </w:r>
      <w:r>
        <w:rPr>
          <w:rFonts w:ascii="微软雅黑" w:eastAsia="微软雅黑" w:hAnsi="微软雅黑" w:hint="eastAsia"/>
        </w:rPr>
        <w:t>提前清贷</w:t>
      </w:r>
      <w:r w:rsidRPr="001E16C0">
        <w:rPr>
          <w:rFonts w:ascii="微软雅黑" w:eastAsia="微软雅黑" w:hAnsi="微软雅黑" w:hint="eastAsia"/>
        </w:rPr>
        <w:t>全部</w:t>
      </w:r>
      <w:r>
        <w:rPr>
          <w:rFonts w:ascii="微软雅黑" w:eastAsia="微软雅黑" w:hAnsi="微软雅黑" w:hint="eastAsia"/>
        </w:rPr>
        <w:t>款项</w:t>
      </w:r>
      <w:r w:rsidRPr="001E16C0">
        <w:rPr>
          <w:rFonts w:ascii="微软雅黑" w:eastAsia="微软雅黑" w:hAnsi="微软雅黑" w:hint="eastAsia"/>
        </w:rPr>
        <w:t>，扣款成功后，提前清贷成功。</w:t>
      </w:r>
    </w:p>
    <w:p w:rsidR="00554038" w:rsidRPr="003475AA" w:rsidRDefault="00554038" w:rsidP="00554038">
      <w:pPr>
        <w:pStyle w:val="a5"/>
        <w:adjustRightInd w:val="0"/>
        <w:snapToGrid w:val="0"/>
        <w:spacing w:line="360" w:lineRule="auto"/>
        <w:jc w:val="left"/>
        <w:rPr>
          <w:rFonts w:ascii="微软雅黑" w:eastAsia="微软雅黑" w:hAnsi="微软雅黑"/>
        </w:rPr>
      </w:pPr>
      <w:r>
        <w:rPr>
          <w:rFonts w:ascii="微软雅黑" w:eastAsia="微软雅黑" w:hAnsi="微软雅黑" w:hint="eastAsia"/>
        </w:rPr>
        <w:t>3.3.3 甲方应在4.2中约定的账户中足额存入</w:t>
      </w:r>
      <w:r w:rsidRPr="005565BA">
        <w:rPr>
          <w:rFonts w:ascii="微软雅黑" w:eastAsia="微软雅黑" w:hAnsi="微软雅黑" w:hint="eastAsia"/>
        </w:rPr>
        <w:t>提前清贷</w:t>
      </w:r>
      <w:r>
        <w:rPr>
          <w:rFonts w:ascii="微软雅黑" w:eastAsia="微软雅黑" w:hAnsi="微软雅黑" w:hint="eastAsia"/>
        </w:rPr>
        <w:t>应付款项直至乙方扣收成功</w:t>
      </w:r>
      <w:r w:rsidRPr="005565BA">
        <w:rPr>
          <w:rFonts w:ascii="微软雅黑" w:eastAsia="微软雅黑" w:hAnsi="微软雅黑" w:hint="eastAsia"/>
        </w:rPr>
        <w:t>，如</w:t>
      </w:r>
      <w:r>
        <w:rPr>
          <w:rFonts w:ascii="微软雅黑" w:eastAsia="微软雅黑" w:hAnsi="微软雅黑" w:hint="eastAsia"/>
        </w:rPr>
        <w:t>乙方扣收时，甲方账户</w:t>
      </w:r>
      <w:r w:rsidRPr="005565BA">
        <w:rPr>
          <w:rFonts w:ascii="微软雅黑" w:eastAsia="微软雅黑" w:hAnsi="微软雅黑" w:hint="eastAsia"/>
        </w:rPr>
        <w:t>金额不足以偿还约定的本金、利息及</w:t>
      </w:r>
      <w:r>
        <w:rPr>
          <w:rFonts w:ascii="微软雅黑" w:eastAsia="微软雅黑" w:hAnsi="微软雅黑" w:hint="eastAsia"/>
        </w:rPr>
        <w:t>提前清贷手续费</w:t>
      </w:r>
      <w:r w:rsidRPr="005565BA">
        <w:rPr>
          <w:rFonts w:ascii="微软雅黑" w:eastAsia="微软雅黑" w:hAnsi="微软雅黑" w:hint="eastAsia"/>
        </w:rPr>
        <w:t>等提前清贷</w:t>
      </w:r>
      <w:r>
        <w:rPr>
          <w:rFonts w:ascii="微软雅黑" w:eastAsia="微软雅黑" w:hAnsi="微软雅黑" w:hint="eastAsia"/>
        </w:rPr>
        <w:t>应付款项</w:t>
      </w:r>
      <w:r w:rsidRPr="005565BA">
        <w:rPr>
          <w:rFonts w:ascii="微软雅黑" w:eastAsia="微软雅黑" w:hAnsi="微软雅黑" w:hint="eastAsia"/>
        </w:rPr>
        <w:t>总额，则提前清贷失败。</w:t>
      </w:r>
    </w:p>
    <w:p w:rsidR="00554038" w:rsidRPr="003475AA" w:rsidRDefault="00554038" w:rsidP="00554038">
      <w:pPr>
        <w:rPr>
          <w:rFonts w:ascii="微软雅黑" w:eastAsia="微软雅黑" w:hAnsi="微软雅黑"/>
          <w:b/>
        </w:rPr>
      </w:pPr>
      <w:r w:rsidRPr="003475AA">
        <w:rPr>
          <w:rFonts w:ascii="微软雅黑" w:eastAsia="微软雅黑" w:hAnsi="微软雅黑" w:hint="eastAsia"/>
          <w:b/>
        </w:rPr>
        <w:t>第</w:t>
      </w:r>
      <w:r>
        <w:rPr>
          <w:rFonts w:ascii="微软雅黑" w:eastAsia="微软雅黑" w:hAnsi="微软雅黑" w:hint="eastAsia"/>
          <w:b/>
        </w:rPr>
        <w:t>四</w:t>
      </w:r>
      <w:r w:rsidRPr="003475AA">
        <w:rPr>
          <w:rFonts w:ascii="微软雅黑" w:eastAsia="微软雅黑" w:hAnsi="微软雅黑" w:hint="eastAsia"/>
          <w:b/>
        </w:rPr>
        <w:t>条</w:t>
      </w:r>
      <w:r w:rsidRPr="003475AA">
        <w:rPr>
          <w:rFonts w:ascii="微软雅黑" w:eastAsia="微软雅黑" w:hAnsi="微软雅黑" w:hint="eastAsia"/>
          <w:b/>
        </w:rPr>
        <w:tab/>
      </w:r>
      <w:r>
        <w:rPr>
          <w:rFonts w:ascii="微软雅黑" w:eastAsia="微软雅黑" w:hAnsi="微软雅黑" w:hint="eastAsia"/>
          <w:b/>
        </w:rPr>
        <w:t>扣款授权</w:t>
      </w:r>
    </w:p>
    <w:p w:rsidR="00554038" w:rsidRPr="003475AA" w:rsidRDefault="00554038" w:rsidP="00554038">
      <w:pPr>
        <w:pStyle w:val="a5"/>
        <w:numPr>
          <w:ilvl w:val="0"/>
          <w:numId w:val="6"/>
        </w:numPr>
        <w:ind w:firstLineChars="0"/>
        <w:rPr>
          <w:rFonts w:ascii="微软雅黑" w:eastAsia="微软雅黑" w:hAnsi="微软雅黑"/>
          <w:vanish/>
        </w:rPr>
      </w:pPr>
    </w:p>
    <w:p w:rsidR="00554038" w:rsidRPr="00F7332C"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甲方同意乙方委托银行或者第三方支付公司提供代扣服务，由银行或者第三方支付公司从甲方4.2约定的还款账户中扣取应还金额，完成还款。</w:t>
      </w: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甲方还款借记卡账户信息如下：（该借记卡已由甲方授权第三方支付公司完成语音验证）</w:t>
      </w:r>
    </w:p>
    <w:p w:rsidR="00554038" w:rsidRDefault="00554038" w:rsidP="00554038">
      <w:pPr>
        <w:ind w:firstLineChars="150" w:firstLine="540"/>
        <w:rPr>
          <w:rFonts w:ascii="微软雅黑" w:eastAsia="微软雅黑" w:hAnsi="微软雅黑"/>
        </w:rPr>
      </w:pPr>
      <w:r w:rsidRPr="007F52F4">
        <w:rPr>
          <w:rFonts w:ascii="微软雅黑" w:eastAsia="微软雅黑" w:hAnsi="微软雅黑" w:hint="eastAsia"/>
          <w:sz w:val="36"/>
          <w:szCs w:val="36"/>
        </w:rPr>
        <w:t>□</w:t>
      </w:r>
      <w:r w:rsidRPr="007F52F4">
        <w:rPr>
          <w:rFonts w:ascii="微软雅黑" w:eastAsia="微软雅黑" w:hAnsi="微软雅黑" w:hint="eastAsia"/>
        </w:rPr>
        <w:t>开户行：</w:t>
      </w:r>
      <w:r w:rsidRPr="00765EC1">
        <w:rPr>
          <w:rFonts w:ascii="微软雅黑" w:eastAsia="微软雅黑" w:hAnsi="微软雅黑" w:hint="eastAsia"/>
        </w:rPr>
        <w:t>&amp;</w:t>
      </w:r>
      <w:proofErr w:type="spellStart"/>
      <w:r w:rsidRPr="00765EC1">
        <w:rPr>
          <w:rFonts w:ascii="微软雅黑" w:eastAsia="微软雅黑" w:hAnsi="微软雅黑" w:hint="eastAsia"/>
        </w:rPr>
        <w:t>CashCardBank</w:t>
      </w:r>
      <w:r w:rsidRPr="00765EC1">
        <w:rPr>
          <w:rFonts w:ascii="微软雅黑" w:eastAsia="微软雅黑" w:hAnsi="微软雅黑"/>
        </w:rPr>
        <w:t>Name</w:t>
      </w:r>
      <w:proofErr w:type="spellEnd"/>
      <w:r w:rsidRPr="00765EC1">
        <w:rPr>
          <w:rFonts w:ascii="微软雅黑" w:eastAsia="微软雅黑" w:hAnsi="微软雅黑" w:hint="eastAsia"/>
        </w:rPr>
        <w:t>&amp;</w:t>
      </w:r>
      <w:r>
        <w:rPr>
          <w:rFonts w:ascii="微软雅黑" w:eastAsia="微软雅黑" w:hAnsi="微软雅黑" w:hint="eastAsia"/>
        </w:rPr>
        <w:t xml:space="preserve">      </w:t>
      </w:r>
      <w:r w:rsidRPr="00CD6773">
        <w:rPr>
          <w:rFonts w:ascii="微软雅黑" w:eastAsia="微软雅黑" w:hAnsi="微软雅黑" w:hint="eastAsia"/>
        </w:rPr>
        <w:t>户名：</w:t>
      </w:r>
      <w:r w:rsidRPr="00765EC1">
        <w:rPr>
          <w:rFonts w:ascii="微软雅黑" w:eastAsia="微软雅黑" w:hAnsi="微软雅黑" w:hint="eastAsia"/>
        </w:rPr>
        <w:t>&amp;</w:t>
      </w:r>
      <w:r w:rsidRPr="00765EC1">
        <w:rPr>
          <w:rFonts w:ascii="微软雅黑" w:eastAsia="微软雅黑" w:hAnsi="微软雅黑"/>
        </w:rPr>
        <w:t>Name</w:t>
      </w:r>
      <w:r w:rsidRPr="00765EC1">
        <w:rPr>
          <w:rFonts w:ascii="微软雅黑" w:eastAsia="微软雅黑" w:hAnsi="微软雅黑" w:hint="eastAsia"/>
        </w:rPr>
        <w:t xml:space="preserve">&amp; </w:t>
      </w:r>
      <w:r w:rsidRPr="00CD6773">
        <w:rPr>
          <w:rFonts w:ascii="微软雅黑" w:eastAsia="微软雅黑" w:hAnsi="微软雅黑" w:hint="eastAsia"/>
        </w:rPr>
        <w:t xml:space="preserve"> </w:t>
      </w:r>
    </w:p>
    <w:p w:rsidR="00554038" w:rsidRPr="00DD673D" w:rsidRDefault="00554038" w:rsidP="00554038">
      <w:pPr>
        <w:ind w:firstLineChars="350" w:firstLine="735"/>
        <w:rPr>
          <w:rFonts w:ascii="微软雅黑" w:eastAsia="微软雅黑" w:hAnsi="微软雅黑"/>
        </w:rPr>
      </w:pPr>
      <w:r w:rsidRPr="00CD6773">
        <w:rPr>
          <w:rFonts w:ascii="微软雅黑" w:eastAsia="微软雅黑" w:hAnsi="微软雅黑" w:hint="eastAsia"/>
        </w:rPr>
        <w:t>卡号：</w:t>
      </w:r>
      <w:r w:rsidRPr="00765EC1">
        <w:rPr>
          <w:rFonts w:ascii="微软雅黑" w:eastAsia="微软雅黑" w:hAnsi="微软雅黑" w:hint="eastAsia"/>
        </w:rPr>
        <w:t>&amp;</w:t>
      </w:r>
      <w:proofErr w:type="spellStart"/>
      <w:r w:rsidRPr="00765EC1">
        <w:rPr>
          <w:rFonts w:ascii="微软雅黑" w:eastAsia="微软雅黑" w:hAnsi="微软雅黑" w:hint="eastAsia"/>
        </w:rPr>
        <w:t>CashCardNo</w:t>
      </w:r>
      <w:proofErr w:type="spellEnd"/>
      <w:r w:rsidRPr="00765EC1">
        <w:rPr>
          <w:rFonts w:ascii="微软雅黑" w:eastAsia="微软雅黑" w:hAnsi="微软雅黑" w:hint="eastAsia"/>
        </w:rPr>
        <w:t>&amp;</w:t>
      </w:r>
    </w:p>
    <w:p w:rsidR="00554038" w:rsidRPr="00C1092D" w:rsidRDefault="00554038" w:rsidP="00554038">
      <w:pPr>
        <w:pStyle w:val="a5"/>
        <w:numPr>
          <w:ilvl w:val="1"/>
          <w:numId w:val="6"/>
        </w:numPr>
        <w:ind w:firstLineChars="0"/>
        <w:rPr>
          <w:rFonts w:ascii="微软雅黑" w:eastAsia="微软雅黑" w:hAnsi="微软雅黑"/>
        </w:rPr>
      </w:pPr>
      <w:r w:rsidRPr="00912A44">
        <w:rPr>
          <w:rFonts w:ascii="微软雅黑" w:eastAsia="微软雅黑" w:hAnsi="微软雅黑" w:hint="eastAsia"/>
        </w:rPr>
        <w:t>甲方</w:t>
      </w:r>
      <w:r>
        <w:rPr>
          <w:rFonts w:ascii="微软雅黑" w:eastAsia="微软雅黑" w:hAnsi="微软雅黑" w:hint="eastAsia"/>
        </w:rPr>
        <w:t>不可撤销地</w:t>
      </w:r>
      <w:r w:rsidRPr="00912A44">
        <w:rPr>
          <w:rFonts w:ascii="微软雅黑" w:eastAsia="微软雅黑" w:hAnsi="微软雅黑" w:hint="eastAsia"/>
        </w:rPr>
        <w:t>授权银行或者第三方支付公司从以上</w:t>
      </w:r>
      <w:r>
        <w:rPr>
          <w:rFonts w:ascii="微软雅黑" w:eastAsia="微软雅黑" w:hAnsi="微软雅黑" w:hint="eastAsia"/>
        </w:rPr>
        <w:t>还款</w:t>
      </w:r>
      <w:r w:rsidRPr="00912A44">
        <w:rPr>
          <w:rFonts w:ascii="微软雅黑" w:eastAsia="微软雅黑" w:hAnsi="微软雅黑" w:hint="eastAsia"/>
        </w:rPr>
        <w:t>账户中自动</w:t>
      </w:r>
      <w:r>
        <w:rPr>
          <w:rFonts w:ascii="微软雅黑" w:eastAsia="微软雅黑" w:hAnsi="微软雅黑" w:hint="eastAsia"/>
        </w:rPr>
        <w:t>扣划</w:t>
      </w:r>
      <w:r w:rsidRPr="00912A44">
        <w:rPr>
          <w:rFonts w:ascii="微软雅黑" w:eastAsia="微软雅黑" w:hAnsi="微软雅黑" w:hint="eastAsia"/>
        </w:rPr>
        <w:t>本合同约定的还款金额（包括不限于每月应付金额、逾期相关款项、提前清贷应付款项），届时无须获得甲方的同意也无须事先通知甲方，直至借款（包括但不限于本金、利息、罚息、</w:t>
      </w:r>
      <w:r>
        <w:rPr>
          <w:rFonts w:ascii="微软雅黑" w:eastAsia="微软雅黑" w:hAnsi="微软雅黑" w:hint="eastAsia"/>
        </w:rPr>
        <w:t>扣款失败违约金</w:t>
      </w:r>
      <w:r w:rsidRPr="00912A44">
        <w:rPr>
          <w:rFonts w:ascii="微软雅黑" w:eastAsia="微软雅黑" w:hAnsi="微软雅黑" w:hint="eastAsia"/>
        </w:rPr>
        <w:t>等由本合同产生的所有</w:t>
      </w:r>
      <w:r>
        <w:rPr>
          <w:rFonts w:ascii="微软雅黑" w:eastAsia="微软雅黑" w:hAnsi="微软雅黑" w:hint="eastAsia"/>
        </w:rPr>
        <w:t>款项</w:t>
      </w:r>
      <w:r w:rsidRPr="00912A44">
        <w:rPr>
          <w:rFonts w:ascii="微软雅黑" w:eastAsia="微软雅黑" w:hAnsi="微软雅黑" w:hint="eastAsia"/>
        </w:rPr>
        <w:t>）全部结清。乙方可指定任何有资质的银行或者第三方支付公司</w:t>
      </w:r>
      <w:r w:rsidRPr="00382EBE">
        <w:rPr>
          <w:rFonts w:ascii="微软雅黑" w:eastAsia="微软雅黑" w:hAnsi="微软雅黑" w:hint="eastAsia"/>
        </w:rPr>
        <w:t>（包括不限于：富友支付、</w:t>
      </w:r>
      <w:proofErr w:type="gramStart"/>
      <w:r w:rsidRPr="00382EBE">
        <w:rPr>
          <w:rFonts w:ascii="微软雅黑" w:eastAsia="微软雅黑" w:hAnsi="微软雅黑" w:hint="eastAsia"/>
        </w:rPr>
        <w:t>财付通</w:t>
      </w:r>
      <w:proofErr w:type="gramEnd"/>
      <w:r w:rsidRPr="00382EBE">
        <w:rPr>
          <w:rFonts w:ascii="微软雅黑" w:eastAsia="微软雅黑" w:hAnsi="微软雅黑" w:hint="eastAsia"/>
        </w:rPr>
        <w:t>、银联、快钱等）</w:t>
      </w:r>
      <w:r w:rsidRPr="00912A44">
        <w:rPr>
          <w:rFonts w:ascii="微软雅黑" w:eastAsia="微软雅黑" w:hAnsi="微软雅黑" w:hint="eastAsia"/>
        </w:rPr>
        <w:t>进行扣划，乙方有权增加、变更银行或者第三方支付公司。</w:t>
      </w:r>
      <w:r w:rsidRPr="00912A44">
        <w:rPr>
          <w:rFonts w:ascii="微软雅黑" w:eastAsia="微软雅黑" w:hAnsi="微软雅黑"/>
        </w:rPr>
        <w:t>因</w:t>
      </w:r>
      <w:r w:rsidRPr="00912A44">
        <w:rPr>
          <w:rFonts w:ascii="微软雅黑" w:eastAsia="微软雅黑" w:hAnsi="微软雅黑" w:hint="eastAsia"/>
        </w:rPr>
        <w:t>还款</w:t>
      </w:r>
      <w:r w:rsidRPr="00912A44">
        <w:rPr>
          <w:rFonts w:ascii="微软雅黑" w:eastAsia="微软雅黑" w:hAnsi="微软雅黑"/>
        </w:rPr>
        <w:t>账户余额不足或被查封冻结</w:t>
      </w:r>
      <w:r>
        <w:rPr>
          <w:rFonts w:ascii="微软雅黑" w:eastAsia="微软雅黑" w:hAnsi="微软雅黑" w:hint="eastAsia"/>
        </w:rPr>
        <w:t>等原因</w:t>
      </w:r>
      <w:r w:rsidRPr="00912A44">
        <w:rPr>
          <w:rFonts w:ascii="微软雅黑" w:eastAsia="微软雅黑" w:hAnsi="微软雅黑"/>
        </w:rPr>
        <w:t>导致无法按时足额扣款而导致的任何法律责任</w:t>
      </w:r>
      <w:r w:rsidRPr="00912A44">
        <w:rPr>
          <w:rFonts w:ascii="微软雅黑" w:eastAsia="微软雅黑" w:hAnsi="微软雅黑" w:hint="eastAsia"/>
        </w:rPr>
        <w:t>由甲方承担。若因</w:t>
      </w:r>
      <w:r>
        <w:rPr>
          <w:rFonts w:ascii="微软雅黑" w:eastAsia="微软雅黑" w:hAnsi="微软雅黑" w:hint="eastAsia"/>
        </w:rPr>
        <w:t>甲方</w:t>
      </w:r>
      <w:r w:rsidRPr="00912A44">
        <w:rPr>
          <w:rFonts w:ascii="微软雅黑" w:eastAsia="微软雅黑" w:hAnsi="微软雅黑" w:hint="eastAsia"/>
        </w:rPr>
        <w:t>变更上述</w:t>
      </w:r>
      <w:r>
        <w:rPr>
          <w:rFonts w:ascii="微软雅黑" w:eastAsia="微软雅黑" w:hAnsi="微软雅黑" w:hint="eastAsia"/>
        </w:rPr>
        <w:t>还款</w:t>
      </w:r>
      <w:r w:rsidRPr="00912A44">
        <w:rPr>
          <w:rFonts w:ascii="微软雅黑" w:eastAsia="微软雅黑" w:hAnsi="微软雅黑" w:hint="eastAsia"/>
        </w:rPr>
        <w:t>账户并经</w:t>
      </w:r>
      <w:r>
        <w:rPr>
          <w:rFonts w:ascii="微软雅黑" w:eastAsia="微软雅黑" w:hAnsi="微软雅黑" w:hint="eastAsia"/>
        </w:rPr>
        <w:t>乙方</w:t>
      </w:r>
      <w:r w:rsidRPr="00912A44">
        <w:rPr>
          <w:rFonts w:ascii="微软雅黑" w:eastAsia="微软雅黑" w:hAnsi="微软雅黑" w:hint="eastAsia"/>
        </w:rPr>
        <w:t>认可，本</w:t>
      </w:r>
      <w:r>
        <w:rPr>
          <w:rFonts w:ascii="微软雅黑" w:eastAsia="微软雅黑" w:hAnsi="微软雅黑" w:hint="eastAsia"/>
        </w:rPr>
        <w:t>合同的</w:t>
      </w:r>
      <w:r w:rsidRPr="00912A44">
        <w:rPr>
          <w:rFonts w:ascii="微软雅黑" w:eastAsia="微软雅黑" w:hAnsi="微软雅黑" w:hint="eastAsia"/>
        </w:rPr>
        <w:t>授权对</w:t>
      </w:r>
      <w:r>
        <w:rPr>
          <w:rFonts w:ascii="微软雅黑" w:eastAsia="微软雅黑" w:hAnsi="微软雅黑" w:hint="eastAsia"/>
        </w:rPr>
        <w:t>甲方</w:t>
      </w:r>
      <w:r w:rsidRPr="00912A44">
        <w:rPr>
          <w:rFonts w:ascii="微软雅黑" w:eastAsia="微软雅黑" w:hAnsi="微软雅黑" w:hint="eastAsia"/>
        </w:rPr>
        <w:t>变更后的账户继续有效。</w:t>
      </w:r>
    </w:p>
    <w:p w:rsidR="00554038" w:rsidRPr="00EF56ED" w:rsidRDefault="00554038" w:rsidP="00554038">
      <w:pPr>
        <w:rPr>
          <w:rFonts w:ascii="微软雅黑" w:eastAsia="微软雅黑" w:hAnsi="微软雅黑"/>
          <w:b/>
        </w:rPr>
      </w:pPr>
      <w:r w:rsidRPr="00EF56ED">
        <w:rPr>
          <w:rFonts w:ascii="微软雅黑" w:eastAsia="微软雅黑" w:hAnsi="微软雅黑" w:hint="eastAsia"/>
          <w:b/>
        </w:rPr>
        <w:t>第五条</w:t>
      </w:r>
      <w:r w:rsidRPr="00EF56ED">
        <w:rPr>
          <w:rFonts w:ascii="微软雅黑" w:eastAsia="微软雅黑" w:hAnsi="微软雅黑" w:hint="eastAsia"/>
          <w:b/>
        </w:rPr>
        <w:tab/>
        <w:t>逾期及违约</w:t>
      </w:r>
    </w:p>
    <w:p w:rsidR="00554038" w:rsidRPr="00EF56ED" w:rsidRDefault="00554038" w:rsidP="00554038">
      <w:pPr>
        <w:pStyle w:val="a5"/>
        <w:numPr>
          <w:ilvl w:val="0"/>
          <w:numId w:val="6"/>
        </w:numPr>
        <w:ind w:firstLineChars="0"/>
        <w:rPr>
          <w:rFonts w:ascii="微软雅黑" w:eastAsia="微软雅黑" w:hAnsi="微软雅黑"/>
          <w:vanish/>
          <w:highlight w:val="yellow"/>
        </w:rPr>
      </w:pPr>
    </w:p>
    <w:p w:rsidR="00554038"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w:t>
      </w:r>
      <w:r w:rsidRPr="006556CF">
        <w:rPr>
          <w:rFonts w:ascii="微软雅黑" w:eastAsia="微软雅黑" w:hAnsi="微软雅黑" w:hint="eastAsia"/>
        </w:rPr>
        <w:t>应严格履行还款义务，若</w:t>
      </w:r>
      <w:r>
        <w:rPr>
          <w:rFonts w:ascii="微软雅黑" w:eastAsia="微软雅黑" w:hAnsi="微软雅黑" w:hint="eastAsia"/>
        </w:rPr>
        <w:t>甲方</w:t>
      </w:r>
      <w:r w:rsidRPr="006556CF">
        <w:rPr>
          <w:rFonts w:ascii="微软雅黑" w:eastAsia="微软雅黑" w:hAnsi="微软雅黑" w:hint="eastAsia"/>
        </w:rPr>
        <w:t>未于本</w:t>
      </w:r>
      <w:r>
        <w:rPr>
          <w:rFonts w:ascii="微软雅黑" w:eastAsia="微软雅黑" w:hAnsi="微软雅黑" w:hint="eastAsia"/>
        </w:rPr>
        <w:t>合同</w:t>
      </w:r>
      <w:r w:rsidRPr="006556CF">
        <w:rPr>
          <w:rFonts w:ascii="微软雅黑" w:eastAsia="微软雅黑" w:hAnsi="微软雅黑" w:hint="eastAsia"/>
        </w:rPr>
        <w:t>规定的还款日足额还款，</w:t>
      </w:r>
      <w:r>
        <w:rPr>
          <w:rFonts w:ascii="微软雅黑" w:eastAsia="微软雅黑" w:hAnsi="微软雅黑" w:hint="eastAsia"/>
        </w:rPr>
        <w:t>产生逾期，</w:t>
      </w:r>
      <w:r w:rsidRPr="006556CF">
        <w:rPr>
          <w:rFonts w:ascii="微软雅黑" w:eastAsia="微软雅黑" w:hAnsi="微软雅黑" w:hint="eastAsia"/>
        </w:rPr>
        <w:t>则</w:t>
      </w:r>
      <w:r>
        <w:rPr>
          <w:rFonts w:ascii="微软雅黑" w:eastAsia="微软雅黑" w:hAnsi="微软雅黑" w:hint="eastAsia"/>
        </w:rPr>
        <w:t>甲方除应归还相应本息外还需额外</w:t>
      </w:r>
      <w:r w:rsidRPr="006556CF">
        <w:rPr>
          <w:rFonts w:ascii="微软雅黑" w:eastAsia="微软雅黑" w:hAnsi="微软雅黑" w:hint="eastAsia"/>
        </w:rPr>
        <w:t>向</w:t>
      </w:r>
      <w:r>
        <w:rPr>
          <w:rFonts w:ascii="微软雅黑" w:eastAsia="微软雅黑" w:hAnsi="微软雅黑" w:hint="eastAsia"/>
        </w:rPr>
        <w:t>乙方</w:t>
      </w:r>
      <w:r w:rsidRPr="006556CF">
        <w:rPr>
          <w:rFonts w:ascii="微软雅黑" w:eastAsia="微软雅黑" w:hAnsi="微软雅黑" w:hint="eastAsia"/>
        </w:rPr>
        <w:t>支付</w:t>
      </w:r>
      <w:r>
        <w:rPr>
          <w:rFonts w:ascii="微软雅黑" w:eastAsia="微软雅黑" w:hAnsi="微软雅黑" w:hint="eastAsia"/>
        </w:rPr>
        <w:t>以下款项：</w:t>
      </w:r>
    </w:p>
    <w:p w:rsidR="00554038" w:rsidRPr="004A0D1E" w:rsidRDefault="00554038" w:rsidP="00554038">
      <w:pPr>
        <w:pStyle w:val="a5"/>
        <w:numPr>
          <w:ilvl w:val="0"/>
          <w:numId w:val="7"/>
        </w:numPr>
        <w:ind w:firstLineChars="0"/>
        <w:rPr>
          <w:rFonts w:ascii="微软雅黑" w:eastAsia="微软雅黑" w:hAnsi="微软雅黑"/>
          <w:b/>
        </w:rPr>
      </w:pPr>
      <w:r w:rsidRPr="009B59D6">
        <w:rPr>
          <w:rFonts w:ascii="微软雅黑" w:eastAsia="微软雅黑" w:hAnsi="微软雅黑" w:hint="eastAsia"/>
          <w:b/>
        </w:rPr>
        <w:t>逾期罚息</w:t>
      </w:r>
    </w:p>
    <w:p w:rsidR="00554038" w:rsidRPr="006556CF" w:rsidRDefault="00554038" w:rsidP="00554038">
      <w:pPr>
        <w:pStyle w:val="a5"/>
        <w:ind w:leftChars="100" w:left="210"/>
        <w:rPr>
          <w:rFonts w:ascii="微软雅黑" w:eastAsia="微软雅黑" w:hAnsi="微软雅黑"/>
        </w:rPr>
      </w:pPr>
      <w:r w:rsidRPr="006556CF">
        <w:rPr>
          <w:rFonts w:ascii="微软雅黑" w:eastAsia="微软雅黑" w:hAnsi="微软雅黑" w:hint="eastAsia"/>
        </w:rPr>
        <w:t>逾期罚</w:t>
      </w:r>
      <w:proofErr w:type="gramStart"/>
      <w:r w:rsidRPr="006556CF">
        <w:rPr>
          <w:rFonts w:ascii="微软雅黑" w:eastAsia="微软雅黑" w:hAnsi="微软雅黑" w:hint="eastAsia"/>
        </w:rPr>
        <w:t>息计算</w:t>
      </w:r>
      <w:proofErr w:type="gramEnd"/>
      <w:r w:rsidRPr="006556CF">
        <w:rPr>
          <w:rFonts w:ascii="微软雅黑" w:eastAsia="微软雅黑" w:hAnsi="微软雅黑" w:hint="eastAsia"/>
        </w:rPr>
        <w:t>公式如下：</w:t>
      </w:r>
      <w:r w:rsidRPr="006556CF">
        <w:rPr>
          <w:rFonts w:ascii="微软雅黑" w:eastAsia="微软雅黑" w:hAnsi="微软雅黑"/>
        </w:rPr>
        <w:t xml:space="preserve"> </w:t>
      </w:r>
    </w:p>
    <w:p w:rsidR="00554038" w:rsidRPr="006556CF"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罚息总额 = 逾期本息总额×对应罚</w:t>
      </w:r>
      <w:proofErr w:type="gramStart"/>
      <w:r w:rsidRPr="006556CF">
        <w:rPr>
          <w:rFonts w:ascii="微软雅黑" w:eastAsia="微软雅黑" w:hAnsi="微软雅黑" w:hint="eastAsia"/>
        </w:rPr>
        <w:t>息利率</w:t>
      </w:r>
      <w:proofErr w:type="gramEnd"/>
      <w:r w:rsidRPr="006556CF">
        <w:rPr>
          <w:rFonts w:ascii="微软雅黑" w:eastAsia="微软雅黑" w:hAnsi="微软雅黑" w:hint="eastAsia"/>
        </w:rPr>
        <w:t>×逾期天数；</w:t>
      </w:r>
    </w:p>
    <w:p w:rsidR="00554038" w:rsidRPr="006556CF"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逾期天数：自还款日之次日起算</w:t>
      </w:r>
    </w:p>
    <w:p w:rsidR="00554038" w:rsidRDefault="00554038" w:rsidP="00554038">
      <w:pPr>
        <w:pStyle w:val="a5"/>
        <w:ind w:leftChars="100" w:left="210" w:firstLineChars="0" w:firstLine="415"/>
        <w:rPr>
          <w:rFonts w:ascii="微软雅黑" w:eastAsia="微软雅黑" w:hAnsi="微软雅黑"/>
        </w:rPr>
      </w:pPr>
      <w:r w:rsidRPr="006556CF">
        <w:rPr>
          <w:rFonts w:ascii="微软雅黑" w:eastAsia="微软雅黑" w:hAnsi="微软雅黑" w:hint="eastAsia"/>
        </w:rPr>
        <w:t>罚息利率：千分之一</w:t>
      </w:r>
      <w:r>
        <w:rPr>
          <w:rFonts w:ascii="微软雅黑" w:eastAsia="微软雅黑" w:hAnsi="微软雅黑" w:hint="eastAsia"/>
        </w:rPr>
        <w:t>/日</w:t>
      </w:r>
    </w:p>
    <w:p w:rsidR="00554038" w:rsidRPr="004A0D1E" w:rsidRDefault="00554038" w:rsidP="00554038">
      <w:pPr>
        <w:pStyle w:val="a5"/>
        <w:numPr>
          <w:ilvl w:val="0"/>
          <w:numId w:val="7"/>
        </w:numPr>
        <w:ind w:firstLineChars="0"/>
        <w:rPr>
          <w:rFonts w:ascii="微软雅黑" w:eastAsia="微软雅黑" w:hAnsi="微软雅黑"/>
          <w:b/>
        </w:rPr>
      </w:pPr>
      <w:r w:rsidRPr="005E0962">
        <w:rPr>
          <w:rFonts w:ascii="微软雅黑" w:eastAsia="微软雅黑" w:hAnsi="微软雅黑" w:hint="eastAsia"/>
          <w:b/>
        </w:rPr>
        <w:t>扣款失败违约金</w:t>
      </w:r>
    </w:p>
    <w:p w:rsidR="00554038" w:rsidRDefault="00554038" w:rsidP="00554038">
      <w:pPr>
        <w:ind w:firstLineChars="200" w:firstLine="420"/>
        <w:rPr>
          <w:rFonts w:ascii="微软雅黑" w:eastAsia="微软雅黑" w:hAnsi="微软雅黑"/>
        </w:rPr>
      </w:pPr>
      <w:r>
        <w:rPr>
          <w:rFonts w:ascii="微软雅黑" w:eastAsia="微软雅黑" w:hAnsi="微软雅黑" w:hint="eastAsia"/>
        </w:rPr>
        <w:t>甲方应严格履行还款义务，甲方的还款时间为乙方委托银行或资质的第三方支付系统从甲方账户中扣划到相关款项的时间。如因包括但不限于甲方账户余额不足等原因导致扣划失败，甲方应就失败的次数向乙方每笔每次支付</w:t>
      </w:r>
      <w:r>
        <w:rPr>
          <w:rFonts w:ascii="微软雅黑" w:eastAsia="微软雅黑" w:hAnsi="微软雅黑" w:hint="eastAsia"/>
          <w:b/>
        </w:rPr>
        <w:t>扣款失败违约金</w:t>
      </w:r>
      <w:r>
        <w:rPr>
          <w:rFonts w:ascii="微软雅黑" w:eastAsia="微软雅黑" w:hAnsi="微软雅黑" w:hint="eastAsia"/>
          <w:b/>
          <w:u w:val="single"/>
        </w:rPr>
        <w:t xml:space="preserve"> </w:t>
      </w:r>
      <w:r w:rsidRPr="00765EC1">
        <w:rPr>
          <w:rFonts w:ascii="微软雅黑" w:eastAsia="微软雅黑" w:hAnsi="微软雅黑" w:hint="eastAsia"/>
          <w:b/>
          <w:u w:val="single"/>
        </w:rPr>
        <w:t>&amp;</w:t>
      </w:r>
      <w:proofErr w:type="spellStart"/>
      <w:r w:rsidRPr="00765EC1">
        <w:rPr>
          <w:rFonts w:ascii="微软雅黑" w:eastAsia="微软雅黑" w:hAnsi="微软雅黑" w:hint="eastAsia"/>
          <w:b/>
          <w:u w:val="single"/>
        </w:rPr>
        <w:t>KSAmt</w:t>
      </w:r>
      <w:proofErr w:type="spellEnd"/>
      <w:r w:rsidRPr="00765EC1">
        <w:rPr>
          <w:rFonts w:ascii="微软雅黑" w:eastAsia="微软雅黑" w:hAnsi="微软雅黑" w:hint="eastAsia"/>
          <w:b/>
          <w:u w:val="single"/>
        </w:rPr>
        <w:t>&amp;</w:t>
      </w:r>
      <w:r w:rsidRPr="000450BB">
        <w:rPr>
          <w:rFonts w:ascii="微软雅黑" w:eastAsia="微软雅黑" w:hAnsi="微软雅黑" w:hint="eastAsia"/>
          <w:b/>
          <w:u w:val="single"/>
        </w:rPr>
        <w:t xml:space="preserve"> </w:t>
      </w:r>
      <w:r>
        <w:rPr>
          <w:rFonts w:ascii="微软雅黑" w:eastAsia="微软雅黑" w:hAnsi="微软雅黑" w:hint="eastAsia"/>
          <w:b/>
        </w:rPr>
        <w:t>元</w:t>
      </w:r>
      <w:r w:rsidRPr="006B34B1">
        <w:rPr>
          <w:rFonts w:ascii="微软雅黑" w:eastAsia="微软雅黑" w:hAnsi="微软雅黑" w:hint="eastAsia"/>
        </w:rPr>
        <w:t>。</w:t>
      </w:r>
    </w:p>
    <w:p w:rsidR="00554038" w:rsidRDefault="00554038" w:rsidP="00554038">
      <w:pPr>
        <w:rPr>
          <w:rFonts w:ascii="微软雅黑" w:eastAsia="微软雅黑" w:hAnsi="微软雅黑"/>
          <w:b/>
        </w:rPr>
      </w:pPr>
      <w:r w:rsidRPr="00773665">
        <w:rPr>
          <w:rFonts w:ascii="微软雅黑" w:eastAsia="微软雅黑" w:hAnsi="微软雅黑" w:hint="eastAsia"/>
          <w:b/>
        </w:rPr>
        <w:t>第六条</w:t>
      </w:r>
      <w:r w:rsidRPr="00773665">
        <w:rPr>
          <w:rFonts w:ascii="微软雅黑" w:eastAsia="微软雅黑" w:hAnsi="微软雅黑"/>
          <w:b/>
        </w:rPr>
        <w:t xml:space="preserve"> </w:t>
      </w:r>
      <w:r w:rsidRPr="00773665">
        <w:rPr>
          <w:rFonts w:ascii="微软雅黑" w:eastAsia="微软雅黑" w:hAnsi="微软雅黑" w:hint="eastAsia"/>
          <w:b/>
        </w:rPr>
        <w:t>双方的权利、义务</w:t>
      </w:r>
    </w:p>
    <w:p w:rsidR="00554038" w:rsidRPr="00FB6220" w:rsidRDefault="00554038" w:rsidP="00554038">
      <w:pPr>
        <w:pStyle w:val="a5"/>
        <w:numPr>
          <w:ilvl w:val="0"/>
          <w:numId w:val="6"/>
        </w:numPr>
        <w:ind w:firstLineChars="0"/>
        <w:rPr>
          <w:rFonts w:ascii="微软雅黑" w:eastAsia="微软雅黑" w:hAnsi="微软雅黑"/>
          <w:vanish/>
        </w:rPr>
      </w:pPr>
    </w:p>
    <w:p w:rsidR="00554038" w:rsidRDefault="00554038" w:rsidP="00554038">
      <w:pPr>
        <w:pStyle w:val="a5"/>
        <w:numPr>
          <w:ilvl w:val="1"/>
          <w:numId w:val="6"/>
        </w:numPr>
        <w:ind w:firstLineChars="0"/>
        <w:rPr>
          <w:rFonts w:ascii="微软雅黑" w:eastAsia="微软雅黑" w:hAnsi="微软雅黑"/>
        </w:rPr>
      </w:pPr>
      <w:r w:rsidRPr="00773665">
        <w:rPr>
          <w:rFonts w:ascii="微软雅黑" w:eastAsia="微软雅黑" w:hAnsi="微软雅黑" w:hint="eastAsia"/>
        </w:rPr>
        <w:t>甲方的权利、义务</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按本合同之约定如期清偿</w:t>
      </w:r>
      <w:r>
        <w:rPr>
          <w:rFonts w:ascii="微软雅黑" w:eastAsia="微软雅黑" w:hAnsi="微软雅黑" w:hint="eastAsia"/>
        </w:rPr>
        <w:t>借款</w:t>
      </w:r>
      <w:r w:rsidRPr="00773665">
        <w:rPr>
          <w:rFonts w:ascii="微软雅黑" w:eastAsia="微软雅黑" w:hAnsi="微软雅黑" w:hint="eastAsia"/>
        </w:rPr>
        <w:t>本金、利息、</w:t>
      </w:r>
      <w:r>
        <w:rPr>
          <w:rFonts w:ascii="微软雅黑" w:eastAsia="微软雅黑" w:hAnsi="微软雅黑" w:hint="eastAsia"/>
        </w:rPr>
        <w:t>扣款失败违约金（若有）</w:t>
      </w:r>
      <w:r w:rsidRPr="00FB6220">
        <w:rPr>
          <w:rFonts w:ascii="微软雅黑" w:eastAsia="微软雅黑" w:hAnsi="微软雅黑" w:hint="eastAsia"/>
        </w:rPr>
        <w:t>、</w:t>
      </w:r>
      <w:r>
        <w:rPr>
          <w:rFonts w:ascii="微软雅黑" w:eastAsia="微软雅黑" w:hAnsi="微软雅黑" w:hint="eastAsia"/>
        </w:rPr>
        <w:t>罚息（若有）</w:t>
      </w:r>
      <w:r w:rsidRPr="00773665">
        <w:rPr>
          <w:rFonts w:ascii="微软雅黑" w:eastAsia="微软雅黑" w:hAnsi="微软雅黑" w:hint="eastAsia"/>
        </w:rPr>
        <w:t>和其他所有应付乙方的款项。若甲方逾期支付款项，则乙方有权委托合法设立的催告机构进行催收；</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自觉接受乙方对本合同项下借款使用情况的调查、了解及监督。</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保证按乙方贷款审查的需求提供真实、准确、完整的个人资料。如提供的资料涉及任何变更，包括但不限于甲方姓名、住所、职业和联系电话发生变动，甲方应立即书面通知乙方。</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自本合同签订之日起，甲方为自身债务或第三方债务提供任何担保应提前</w:t>
      </w:r>
      <w:r w:rsidRPr="00773665">
        <w:rPr>
          <w:rFonts w:ascii="微软雅黑" w:eastAsia="微软雅黑" w:hAnsi="微软雅黑"/>
        </w:rPr>
        <w:t>30日通知乙方。</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甲方应按照本合同约定的用途使用</w:t>
      </w:r>
      <w:r>
        <w:rPr>
          <w:rFonts w:ascii="微软雅黑" w:eastAsia="微软雅黑" w:hAnsi="微软雅黑" w:hint="eastAsia"/>
        </w:rPr>
        <w:t>借款</w:t>
      </w:r>
      <w:r w:rsidRPr="00773665">
        <w:rPr>
          <w:rFonts w:ascii="微软雅黑" w:eastAsia="微软雅黑" w:hAnsi="微软雅黑" w:hint="eastAsia"/>
        </w:rPr>
        <w:t>。</w:t>
      </w:r>
    </w:p>
    <w:p w:rsidR="00554038" w:rsidRDefault="00554038" w:rsidP="00554038">
      <w:pPr>
        <w:pStyle w:val="a5"/>
        <w:numPr>
          <w:ilvl w:val="0"/>
          <w:numId w:val="9"/>
        </w:numPr>
        <w:adjustRightInd w:val="0"/>
        <w:snapToGrid w:val="0"/>
        <w:ind w:left="539" w:firstLineChars="0" w:hanging="539"/>
        <w:rPr>
          <w:rFonts w:ascii="微软雅黑" w:eastAsia="微软雅黑" w:hAnsi="微软雅黑"/>
        </w:rPr>
      </w:pPr>
      <w:r>
        <w:rPr>
          <w:rFonts w:ascii="微软雅黑" w:eastAsia="微软雅黑" w:hAnsi="微软雅黑" w:hint="eastAsia"/>
        </w:rPr>
        <w:t>甲方同意：乙方有权向卡</w:t>
      </w:r>
      <w:proofErr w:type="gramStart"/>
      <w:r>
        <w:rPr>
          <w:rFonts w:ascii="微软雅黑" w:eastAsia="微软雅黑" w:hAnsi="微软雅黑" w:hint="eastAsia"/>
        </w:rPr>
        <w:t>卡</w:t>
      </w:r>
      <w:proofErr w:type="gramEnd"/>
      <w:r>
        <w:rPr>
          <w:rFonts w:ascii="微软雅黑" w:eastAsia="微软雅黑" w:hAnsi="微软雅黑" w:hint="eastAsia"/>
        </w:rPr>
        <w:t>贷平台收集甲方主动向卡</w:t>
      </w:r>
      <w:proofErr w:type="gramStart"/>
      <w:r>
        <w:rPr>
          <w:rFonts w:ascii="微软雅黑" w:eastAsia="微软雅黑" w:hAnsi="微软雅黑" w:hint="eastAsia"/>
        </w:rPr>
        <w:t>卡贷提供</w:t>
      </w:r>
      <w:proofErr w:type="gramEnd"/>
      <w:r>
        <w:rPr>
          <w:rFonts w:ascii="微软雅黑" w:eastAsia="微软雅黑" w:hAnsi="微软雅黑" w:hint="eastAsia"/>
        </w:rPr>
        <w:t>的以及甲方授权卡</w:t>
      </w:r>
      <w:proofErr w:type="gramStart"/>
      <w:r>
        <w:rPr>
          <w:rFonts w:ascii="微软雅黑" w:eastAsia="微软雅黑" w:hAnsi="微软雅黑" w:hint="eastAsia"/>
        </w:rPr>
        <w:t>卡</w:t>
      </w:r>
      <w:proofErr w:type="gramEnd"/>
      <w:r>
        <w:rPr>
          <w:rFonts w:ascii="微软雅黑" w:eastAsia="微软雅黑" w:hAnsi="微软雅黑" w:hint="eastAsia"/>
        </w:rPr>
        <w:t>贷获取的甲方所有信息和资料。</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甲方同意：乙方可以向第三方转让本合同项下的权利，如乙方转让本合同下的权利，甲方同意乙方无需另行通知，转让后甲方继续向新的权利受让人履行本合同下的所有义务。</w:t>
      </w:r>
    </w:p>
    <w:p w:rsidR="00554038" w:rsidRDefault="00554038" w:rsidP="00554038">
      <w:pPr>
        <w:pStyle w:val="a5"/>
        <w:numPr>
          <w:ilvl w:val="0"/>
          <w:numId w:val="9"/>
        </w:numPr>
        <w:ind w:left="540" w:firstLineChars="0" w:hanging="540"/>
        <w:rPr>
          <w:rFonts w:ascii="微软雅黑" w:eastAsia="微软雅黑" w:hAnsi="微软雅黑"/>
        </w:rPr>
      </w:pPr>
      <w:r w:rsidRPr="00773665">
        <w:rPr>
          <w:rFonts w:ascii="微软雅黑" w:eastAsia="微软雅黑" w:hAnsi="微软雅黑" w:hint="eastAsia"/>
        </w:rPr>
        <w:t>甲方同意：乙方有权将甲方提交的所有资料以及甲方贷后情况，提供给相关征信、评估、催告等机构。</w:t>
      </w:r>
    </w:p>
    <w:p w:rsidR="00554038" w:rsidRDefault="00554038" w:rsidP="00554038">
      <w:pPr>
        <w:pStyle w:val="a5"/>
        <w:numPr>
          <w:ilvl w:val="1"/>
          <w:numId w:val="6"/>
        </w:numPr>
        <w:ind w:firstLineChars="0"/>
        <w:rPr>
          <w:rFonts w:ascii="微软雅黑" w:eastAsia="微软雅黑" w:hAnsi="微软雅黑"/>
        </w:rPr>
      </w:pPr>
      <w:r w:rsidRPr="00773665">
        <w:rPr>
          <w:rFonts w:ascii="微软雅黑" w:eastAsia="微软雅黑" w:hAnsi="微软雅黑" w:hint="eastAsia"/>
        </w:rPr>
        <w:t>乙方的权利、义务</w:t>
      </w:r>
    </w:p>
    <w:p w:rsidR="00554038" w:rsidRPr="00F95A9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乙方有权要求甲方提供贷款审查所需的全部资料，乙方除可将该资料用于评估甲方</w:t>
      </w:r>
      <w:r>
        <w:rPr>
          <w:rFonts w:ascii="微软雅黑" w:eastAsia="微软雅黑" w:hAnsi="微软雅黑" w:hint="eastAsia"/>
        </w:rPr>
        <w:t>借款</w:t>
      </w:r>
      <w:r w:rsidRPr="00773665">
        <w:rPr>
          <w:rFonts w:ascii="微软雅黑" w:eastAsia="微软雅黑" w:hAnsi="微软雅黑" w:hint="eastAsia"/>
        </w:rPr>
        <w:t>资格外，并可将该资料用于市场推广或提供给征信机构。乙方有权主动收集甲方资料，对甲方进行信用调查，包括但不限于向征信机构、身份信息系统等合法机构查询甲方的信用信息</w:t>
      </w:r>
      <w:r>
        <w:rPr>
          <w:rFonts w:ascii="微软雅黑" w:eastAsia="微软雅黑" w:hAnsi="微软雅黑" w:hint="eastAsia"/>
        </w:rPr>
        <w:t>、向卡卡贷平台收集其已获取的甲方所有资料和信息。</w:t>
      </w:r>
    </w:p>
    <w:p w:rsidR="00554038" w:rsidRPr="00370F7A"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如甲方未向乙方如实提供贷款审查所需的资料，或本合同签订后甲方未能提前</w:t>
      </w:r>
      <w:r w:rsidRPr="00773665">
        <w:rPr>
          <w:rFonts w:ascii="微软雅黑" w:eastAsia="微软雅黑" w:hAnsi="微软雅黑"/>
        </w:rPr>
        <w:t>30日通知乙方其为自身债务或第三方债务提供担保的情况，或违反本合同约定的用途使用</w:t>
      </w:r>
      <w:r>
        <w:rPr>
          <w:rFonts w:ascii="微软雅黑" w:eastAsia="微软雅黑" w:hAnsi="微软雅黑"/>
        </w:rPr>
        <w:t>借款</w:t>
      </w:r>
      <w:r w:rsidRPr="00773665">
        <w:rPr>
          <w:rFonts w:ascii="微软雅黑" w:eastAsia="微软雅黑" w:hAnsi="微软雅黑"/>
        </w:rPr>
        <w:t>，或违反本合同项下的任何一期还款及支付义务，</w:t>
      </w:r>
      <w:r>
        <w:rPr>
          <w:rFonts w:ascii="微软雅黑" w:eastAsia="微软雅黑" w:hAnsi="微软雅黑" w:hint="eastAsia"/>
        </w:rPr>
        <w:t>或</w:t>
      </w:r>
      <w:r w:rsidRPr="00D156C1">
        <w:rPr>
          <w:rFonts w:ascii="微软雅黑" w:eastAsia="微软雅黑" w:hAnsi="微软雅黑" w:hint="eastAsia"/>
        </w:rPr>
        <w:t>信用状况发生改变</w:t>
      </w:r>
      <w:r>
        <w:rPr>
          <w:rFonts w:ascii="微软雅黑" w:eastAsia="微软雅黑" w:hAnsi="微软雅黑" w:hint="eastAsia"/>
        </w:rPr>
        <w:t>、或</w:t>
      </w:r>
      <w:r w:rsidRPr="00D156C1">
        <w:rPr>
          <w:rFonts w:ascii="微软雅黑" w:eastAsia="微软雅黑" w:hAnsi="微软雅黑" w:hint="eastAsia"/>
        </w:rPr>
        <w:t>涉及刑事案件</w:t>
      </w:r>
      <w:r>
        <w:rPr>
          <w:rFonts w:ascii="微软雅黑" w:eastAsia="微软雅黑" w:hAnsi="微软雅黑" w:hint="eastAsia"/>
        </w:rPr>
        <w:t>，或出现其他违反合同约定的情形，</w:t>
      </w:r>
      <w:r w:rsidRPr="00773665">
        <w:rPr>
          <w:rFonts w:ascii="微软雅黑" w:eastAsia="微软雅黑" w:hAnsi="微软雅黑"/>
        </w:rPr>
        <w:t>则乙方有权宣布本合同</w:t>
      </w:r>
      <w:r>
        <w:rPr>
          <w:rFonts w:ascii="微软雅黑" w:eastAsia="微软雅黑" w:hAnsi="微软雅黑"/>
        </w:rPr>
        <w:t>借款</w:t>
      </w:r>
      <w:r w:rsidRPr="00773665">
        <w:rPr>
          <w:rFonts w:ascii="微软雅黑" w:eastAsia="微软雅黑" w:hAnsi="微软雅黑"/>
        </w:rPr>
        <w:t>提前到期或本合同立即解除，自乙方宣布</w:t>
      </w:r>
      <w:r>
        <w:rPr>
          <w:rFonts w:ascii="微软雅黑" w:eastAsia="微软雅黑" w:hAnsi="微软雅黑" w:hint="eastAsia"/>
        </w:rPr>
        <w:t>借款</w:t>
      </w:r>
      <w:r w:rsidRPr="00773665">
        <w:rPr>
          <w:rFonts w:ascii="微软雅黑" w:eastAsia="微软雅黑" w:hAnsi="微软雅黑"/>
        </w:rPr>
        <w:t>提前到期或解除合同之日起，甲方应立即偿还全部</w:t>
      </w:r>
      <w:r>
        <w:rPr>
          <w:rFonts w:ascii="微软雅黑" w:eastAsia="微软雅黑" w:hAnsi="微软雅黑"/>
        </w:rPr>
        <w:t>借款</w:t>
      </w:r>
      <w:r w:rsidRPr="00773665">
        <w:rPr>
          <w:rFonts w:ascii="微软雅黑" w:eastAsia="微软雅黑" w:hAnsi="微软雅黑"/>
        </w:rPr>
        <w:t>本金、剩余</w:t>
      </w:r>
      <w:r>
        <w:rPr>
          <w:rFonts w:ascii="微软雅黑" w:eastAsia="微软雅黑" w:hAnsi="微软雅黑"/>
        </w:rPr>
        <w:t>借款</w:t>
      </w:r>
      <w:r w:rsidRPr="00773665">
        <w:rPr>
          <w:rFonts w:ascii="微软雅黑" w:eastAsia="微软雅黑" w:hAnsi="微软雅黑"/>
        </w:rPr>
        <w:t>期的全部利息、</w:t>
      </w:r>
      <w:r>
        <w:rPr>
          <w:rFonts w:ascii="微软雅黑" w:eastAsia="微软雅黑" w:hAnsi="微软雅黑" w:hint="eastAsia"/>
        </w:rPr>
        <w:t>罚息、</w:t>
      </w:r>
      <w:r w:rsidRPr="00773665">
        <w:rPr>
          <w:rFonts w:ascii="微软雅黑" w:eastAsia="微软雅黑" w:hAnsi="微软雅黑"/>
        </w:rPr>
        <w:t>相应违约金和其他所有应付款项。</w:t>
      </w:r>
      <w:r w:rsidRPr="009B59D6">
        <w:rPr>
          <w:rFonts w:ascii="微软雅黑" w:eastAsia="微软雅黑" w:hAnsi="微软雅黑" w:hint="eastAsia"/>
          <w:b/>
        </w:rPr>
        <w:t>由于甲方违约导致借款提前到期或者本合同被提前解除的，甲方应向乙方支付相当于借款金额</w:t>
      </w:r>
      <w:r w:rsidRPr="009B59D6">
        <w:rPr>
          <w:rFonts w:ascii="微软雅黑" w:eastAsia="微软雅黑" w:hAnsi="微软雅黑"/>
          <w:b/>
        </w:rPr>
        <w:t>30%的违约金。</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依本合同约定或法律规定向甲方收取应偿付的</w:t>
      </w:r>
      <w:r>
        <w:rPr>
          <w:rFonts w:ascii="微软雅黑" w:eastAsia="微软雅黑" w:hAnsi="微软雅黑" w:hint="eastAsia"/>
        </w:rPr>
        <w:t>借款</w:t>
      </w:r>
      <w:r w:rsidRPr="00773665">
        <w:rPr>
          <w:rFonts w:ascii="微软雅黑" w:eastAsia="微软雅黑" w:hAnsi="微软雅黑" w:hint="eastAsia"/>
        </w:rPr>
        <w:t>本金、利息、相应</w:t>
      </w:r>
      <w:r>
        <w:rPr>
          <w:rFonts w:ascii="微软雅黑" w:eastAsia="微软雅黑" w:hAnsi="微软雅黑" w:hint="eastAsia"/>
        </w:rPr>
        <w:t>罚息</w:t>
      </w:r>
      <w:r w:rsidRPr="00773665">
        <w:rPr>
          <w:rFonts w:ascii="微软雅黑" w:eastAsia="微软雅黑" w:hAnsi="微软雅黑" w:hint="eastAsia"/>
        </w:rPr>
        <w:t>及所有其他应付款项。针对甲方拖欠上述款项的违约行为，乙方或其委托机构有权向甲方申请</w:t>
      </w:r>
      <w:r>
        <w:rPr>
          <w:rFonts w:ascii="微软雅黑" w:eastAsia="微软雅黑" w:hAnsi="微软雅黑" w:hint="eastAsia"/>
        </w:rPr>
        <w:t>借款</w:t>
      </w:r>
      <w:r w:rsidRPr="00773665">
        <w:rPr>
          <w:rFonts w:ascii="微软雅黑" w:eastAsia="微软雅黑" w:hAnsi="微软雅黑" w:hint="eastAsia"/>
        </w:rPr>
        <w:t>时提供的联系人，及有关部门（包括甲方所在工作单位）予以通报，有权通过新闻媒体实现公告催收，</w:t>
      </w:r>
      <w:r>
        <w:rPr>
          <w:rFonts w:ascii="微软雅黑" w:eastAsia="微软雅黑" w:hAnsi="微软雅黑" w:hint="eastAsia"/>
        </w:rPr>
        <w:t>有权采用短信、电话、信函、上门等形式予以催告，</w:t>
      </w:r>
      <w:r w:rsidRPr="00773665">
        <w:rPr>
          <w:rFonts w:ascii="微软雅黑" w:eastAsia="微软雅黑" w:hAnsi="微软雅黑" w:hint="eastAsia"/>
        </w:rPr>
        <w:t>或采取诉讼等法律手段</w:t>
      </w:r>
      <w:r>
        <w:rPr>
          <w:rFonts w:ascii="微软雅黑" w:eastAsia="微软雅黑" w:hAnsi="微软雅黑" w:hint="eastAsia"/>
        </w:rPr>
        <w:t>。</w:t>
      </w:r>
      <w:r w:rsidRPr="00773665">
        <w:rPr>
          <w:rFonts w:ascii="微软雅黑" w:eastAsia="微软雅黑" w:hAnsi="微软雅黑" w:hint="eastAsia"/>
        </w:rPr>
        <w:t>乙方或其委托机构采取上述催款方式所引起的一切费用（包括但不限于调查费、交通通信费、法院案件受理费、律师费等）均由甲方承担。乙方为保障本身利益先行垫付的费用，乙方有权随时向甲方追讨。</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依本合同约定向甲方提供</w:t>
      </w:r>
      <w:r>
        <w:rPr>
          <w:rFonts w:ascii="微软雅黑" w:eastAsia="微软雅黑" w:hAnsi="微软雅黑" w:hint="eastAsia"/>
        </w:rPr>
        <w:t>借款</w:t>
      </w:r>
      <w:r w:rsidRPr="00773665">
        <w:rPr>
          <w:rFonts w:ascii="微软雅黑" w:eastAsia="微软雅黑" w:hAnsi="微软雅黑" w:hint="eastAsia"/>
        </w:rPr>
        <w:t>服务，包括</w:t>
      </w:r>
      <w:r>
        <w:rPr>
          <w:rFonts w:ascii="微软雅黑" w:eastAsia="微软雅黑" w:hAnsi="微软雅黑" w:hint="eastAsia"/>
        </w:rPr>
        <w:t>借款</w:t>
      </w:r>
      <w:r w:rsidRPr="00773665">
        <w:rPr>
          <w:rFonts w:ascii="微软雅黑" w:eastAsia="微软雅黑" w:hAnsi="微软雅黑" w:hint="eastAsia"/>
        </w:rPr>
        <w:t>发放、提供专业的</w:t>
      </w:r>
      <w:r>
        <w:rPr>
          <w:rFonts w:ascii="微软雅黑" w:eastAsia="微软雅黑" w:hAnsi="微软雅黑" w:hint="eastAsia"/>
        </w:rPr>
        <w:t>借款</w:t>
      </w:r>
      <w:r w:rsidRPr="00773665">
        <w:rPr>
          <w:rFonts w:ascii="微软雅黑" w:eastAsia="微软雅黑" w:hAnsi="微软雅黑" w:hint="eastAsia"/>
        </w:rPr>
        <w:t>咨询服务、办理</w:t>
      </w:r>
      <w:r>
        <w:rPr>
          <w:rFonts w:ascii="微软雅黑" w:eastAsia="微软雅黑" w:hAnsi="微软雅黑" w:hint="eastAsia"/>
        </w:rPr>
        <w:t>借款</w:t>
      </w:r>
      <w:r w:rsidRPr="00773665">
        <w:rPr>
          <w:rFonts w:ascii="微软雅黑" w:eastAsia="微软雅黑" w:hAnsi="微软雅黑" w:hint="eastAsia"/>
        </w:rPr>
        <w:t>申请的相关手续及为其提供</w:t>
      </w:r>
      <w:r>
        <w:rPr>
          <w:rFonts w:ascii="微软雅黑" w:eastAsia="微软雅黑" w:hAnsi="微软雅黑" w:hint="eastAsia"/>
        </w:rPr>
        <w:t>借款</w:t>
      </w:r>
      <w:r w:rsidRPr="00773665">
        <w:rPr>
          <w:rFonts w:ascii="微软雅黑" w:eastAsia="微软雅黑" w:hAnsi="微软雅黑" w:hint="eastAsia"/>
        </w:rPr>
        <w:t>后的管理服务。</w:t>
      </w:r>
    </w:p>
    <w:p w:rsidR="00554038" w:rsidRDefault="00554038" w:rsidP="00554038">
      <w:pPr>
        <w:pStyle w:val="a5"/>
        <w:numPr>
          <w:ilvl w:val="0"/>
          <w:numId w:val="10"/>
        </w:numPr>
        <w:ind w:left="540" w:firstLineChars="0" w:hanging="540"/>
        <w:rPr>
          <w:rFonts w:ascii="微软雅黑" w:eastAsia="微软雅黑" w:hAnsi="微软雅黑"/>
        </w:rPr>
      </w:pPr>
      <w:r w:rsidRPr="00773665">
        <w:rPr>
          <w:rFonts w:ascii="微软雅黑" w:eastAsia="微软雅黑" w:hAnsi="微软雅黑" w:hint="eastAsia"/>
        </w:rPr>
        <w:t>乙方因业务需要，可使用甲方一切资料，包括但不限于委托第三方为甲方提供客户服务及推荐产品之用，必要情况下可委托第三方使用甲方资料进行市场调查。</w:t>
      </w:r>
    </w:p>
    <w:p w:rsidR="00554038" w:rsidRPr="00FB6220" w:rsidRDefault="00554038" w:rsidP="00554038"/>
    <w:p w:rsidR="00554038" w:rsidRPr="00EF56ED" w:rsidRDefault="00554038" w:rsidP="00554038">
      <w:pPr>
        <w:rPr>
          <w:rFonts w:ascii="微软雅黑" w:eastAsia="微软雅黑" w:hAnsi="微软雅黑"/>
          <w:b/>
        </w:rPr>
      </w:pPr>
      <w:r w:rsidRPr="00770FC0">
        <w:rPr>
          <w:rFonts w:ascii="微软雅黑" w:eastAsia="微软雅黑" w:hAnsi="微软雅黑" w:hint="eastAsia"/>
          <w:b/>
        </w:rPr>
        <w:t>第</w:t>
      </w:r>
      <w:r>
        <w:rPr>
          <w:rFonts w:ascii="微软雅黑" w:eastAsia="微软雅黑" w:hAnsi="微软雅黑" w:hint="eastAsia"/>
          <w:b/>
        </w:rPr>
        <w:t>七</w:t>
      </w:r>
      <w:r w:rsidRPr="00770FC0">
        <w:rPr>
          <w:rFonts w:ascii="微软雅黑" w:eastAsia="微软雅黑" w:hAnsi="微软雅黑" w:hint="eastAsia"/>
          <w:b/>
        </w:rPr>
        <w:t>条</w:t>
      </w:r>
      <w:r w:rsidRPr="00770FC0">
        <w:rPr>
          <w:rFonts w:ascii="微软雅黑" w:eastAsia="微软雅黑" w:hAnsi="微软雅黑" w:hint="eastAsia"/>
          <w:b/>
        </w:rPr>
        <w:tab/>
        <w:t>通知</w:t>
      </w:r>
    </w:p>
    <w:p w:rsidR="00554038" w:rsidRPr="00EF56ED" w:rsidRDefault="00554038" w:rsidP="00554038">
      <w:pPr>
        <w:pStyle w:val="a5"/>
        <w:numPr>
          <w:ilvl w:val="0"/>
          <w:numId w:val="6"/>
        </w:numPr>
        <w:ind w:firstLineChars="0"/>
        <w:rPr>
          <w:rFonts w:ascii="微软雅黑" w:eastAsia="微软雅黑" w:hAnsi="微软雅黑"/>
          <w:vanish/>
        </w:rPr>
      </w:pP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任何一方因履行本</w:t>
      </w:r>
      <w:r>
        <w:rPr>
          <w:rFonts w:ascii="微软雅黑" w:eastAsia="微软雅黑" w:hAnsi="微软雅黑" w:hint="eastAsia"/>
        </w:rPr>
        <w:t>合同</w:t>
      </w:r>
      <w:r w:rsidRPr="003475AA">
        <w:rPr>
          <w:rFonts w:ascii="微软雅黑" w:eastAsia="微软雅黑" w:hAnsi="微软雅黑" w:hint="eastAsia"/>
        </w:rPr>
        <w:t>做出的通知和/</w:t>
      </w:r>
      <w:r w:rsidR="00C862A3">
        <w:rPr>
          <w:rFonts w:ascii="微软雅黑" w:eastAsia="微软雅黑" w:hAnsi="微软雅黑" w:hint="eastAsia"/>
        </w:rPr>
        <w:t>或文件均应为书面形式，并通过短信、电子邮件及在线</w:t>
      </w:r>
      <w:r w:rsidRPr="003475AA">
        <w:rPr>
          <w:rFonts w:ascii="微软雅黑" w:eastAsia="微软雅黑" w:hAnsi="微软雅黑" w:hint="eastAsia"/>
        </w:rPr>
        <w:t>消息等方式传送。</w:t>
      </w:r>
    </w:p>
    <w:p w:rsidR="00554038" w:rsidRPr="003475AA"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甲方确认：一旦乙方或乙方授权的第三方（包括卡</w:t>
      </w:r>
      <w:proofErr w:type="gramStart"/>
      <w:r>
        <w:rPr>
          <w:rFonts w:ascii="微软雅黑" w:eastAsia="微软雅黑" w:hAnsi="微软雅黑" w:hint="eastAsia"/>
        </w:rPr>
        <w:t>卡</w:t>
      </w:r>
      <w:proofErr w:type="gramEnd"/>
      <w:r>
        <w:rPr>
          <w:rFonts w:ascii="微软雅黑" w:eastAsia="微软雅黑" w:hAnsi="微软雅黑" w:hint="eastAsia"/>
        </w:rPr>
        <w:t>贷）向甲方电子邮件地址、</w:t>
      </w:r>
      <w:r w:rsidR="00C862A3">
        <w:rPr>
          <w:rFonts w:ascii="微软雅黑" w:eastAsia="微软雅黑" w:hAnsi="微软雅黑" w:hint="eastAsia"/>
        </w:rPr>
        <w:t>平台账号</w:t>
      </w:r>
      <w:r>
        <w:rPr>
          <w:rFonts w:ascii="微软雅黑" w:eastAsia="微软雅黑" w:hAnsi="微软雅黑" w:hint="eastAsia"/>
        </w:rPr>
        <w:t>发出信息、通知或其他任何函件，均视为有效送达。</w:t>
      </w:r>
    </w:p>
    <w:p w:rsidR="00554038" w:rsidRPr="003475AA" w:rsidRDefault="00554038" w:rsidP="00554038">
      <w:pPr>
        <w:pStyle w:val="a5"/>
        <w:numPr>
          <w:ilvl w:val="1"/>
          <w:numId w:val="6"/>
        </w:numPr>
        <w:ind w:firstLineChars="0"/>
        <w:rPr>
          <w:rFonts w:ascii="微软雅黑" w:eastAsia="微软雅黑" w:hAnsi="微软雅黑"/>
        </w:rPr>
      </w:pPr>
      <w:r>
        <w:rPr>
          <w:rFonts w:ascii="微软雅黑" w:eastAsia="微软雅黑" w:hAnsi="微软雅黑" w:hint="eastAsia"/>
        </w:rPr>
        <w:t>乙方</w:t>
      </w:r>
      <w:r w:rsidRPr="003475AA">
        <w:rPr>
          <w:rFonts w:ascii="微软雅黑" w:eastAsia="微软雅黑" w:hAnsi="微软雅黑" w:hint="eastAsia"/>
        </w:rPr>
        <w:t>及</w:t>
      </w:r>
      <w:r>
        <w:rPr>
          <w:rFonts w:ascii="微软雅黑" w:eastAsia="微软雅黑" w:hAnsi="微软雅黑" w:hint="eastAsia"/>
        </w:rPr>
        <w:t>甲方</w:t>
      </w:r>
      <w:r w:rsidRPr="003475AA">
        <w:rPr>
          <w:rFonts w:ascii="微软雅黑" w:eastAsia="微软雅黑" w:hAnsi="微软雅黑" w:hint="eastAsia"/>
        </w:rPr>
        <w:t>均同意授权</w:t>
      </w:r>
      <w:r>
        <w:rPr>
          <w:rFonts w:ascii="微软雅黑" w:eastAsia="微软雅黑" w:hAnsi="微软雅黑" w:hint="eastAsia"/>
        </w:rPr>
        <w:t>卡</w:t>
      </w:r>
      <w:proofErr w:type="gramStart"/>
      <w:r>
        <w:rPr>
          <w:rFonts w:ascii="微软雅黑" w:eastAsia="微软雅黑" w:hAnsi="微软雅黑" w:hint="eastAsia"/>
        </w:rPr>
        <w:t>卡贷</w:t>
      </w:r>
      <w:r w:rsidRPr="003475AA">
        <w:rPr>
          <w:rFonts w:ascii="微软雅黑" w:eastAsia="微软雅黑" w:hAnsi="微软雅黑" w:hint="eastAsia"/>
        </w:rPr>
        <w:t>向</w:t>
      </w:r>
      <w:proofErr w:type="gramEnd"/>
      <w:r w:rsidRPr="003475AA">
        <w:rPr>
          <w:rFonts w:ascii="微软雅黑" w:eastAsia="微软雅黑" w:hAnsi="微软雅黑" w:hint="eastAsia"/>
        </w:rPr>
        <w:t>双方发送消息通知。</w:t>
      </w:r>
    </w:p>
    <w:p w:rsidR="00554038" w:rsidRPr="00C862A3" w:rsidRDefault="00554038" w:rsidP="00554038">
      <w:pPr>
        <w:pStyle w:val="a5"/>
        <w:ind w:left="425" w:firstLineChars="0" w:firstLine="0"/>
        <w:rPr>
          <w:rFonts w:ascii="微软雅黑" w:eastAsia="微软雅黑" w:hAnsi="微软雅黑"/>
        </w:rPr>
      </w:pPr>
    </w:p>
    <w:p w:rsidR="00554038" w:rsidRPr="003475AA" w:rsidRDefault="00554038" w:rsidP="00554038">
      <w:pPr>
        <w:pStyle w:val="a5"/>
        <w:ind w:left="425" w:firstLineChars="0" w:firstLine="0"/>
        <w:rPr>
          <w:rFonts w:ascii="微软雅黑" w:eastAsia="微软雅黑" w:hAnsi="微软雅黑"/>
          <w:b/>
        </w:rPr>
      </w:pPr>
      <w:r>
        <w:rPr>
          <w:rFonts w:ascii="微软雅黑" w:eastAsia="微软雅黑" w:hAnsi="微软雅黑" w:hint="eastAsia"/>
          <w:b/>
        </w:rPr>
        <w:t>第八</w:t>
      </w:r>
      <w:r w:rsidRPr="003475AA">
        <w:rPr>
          <w:rFonts w:ascii="微软雅黑" w:eastAsia="微软雅黑" w:hAnsi="微软雅黑" w:hint="eastAsia"/>
          <w:b/>
        </w:rPr>
        <w:t>条</w:t>
      </w:r>
      <w:r w:rsidRPr="003475AA">
        <w:rPr>
          <w:rFonts w:ascii="微软雅黑" w:eastAsia="微软雅黑" w:hAnsi="微软雅黑" w:hint="eastAsia"/>
          <w:b/>
        </w:rPr>
        <w:tab/>
        <w:t>适用法律及争议解决</w:t>
      </w:r>
    </w:p>
    <w:p w:rsidR="00554038" w:rsidRPr="000761B6" w:rsidRDefault="00554038" w:rsidP="00554038">
      <w:pPr>
        <w:pStyle w:val="a5"/>
        <w:numPr>
          <w:ilvl w:val="0"/>
          <w:numId w:val="6"/>
        </w:numPr>
        <w:ind w:firstLineChars="0"/>
        <w:rPr>
          <w:rFonts w:ascii="微软雅黑" w:eastAsia="微软雅黑" w:hAnsi="微软雅黑"/>
          <w:vanish/>
        </w:rPr>
      </w:pPr>
    </w:p>
    <w:p w:rsidR="00554038" w:rsidRPr="003475AA" w:rsidRDefault="00554038" w:rsidP="00DF29DB">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的签订、履行、终止、解释均适用中华人民共和国法律，</w:t>
      </w:r>
      <w:r w:rsidRPr="003279DD">
        <w:rPr>
          <w:rFonts w:ascii="微软雅黑" w:eastAsia="微软雅黑" w:hAnsi="微软雅黑" w:hint="eastAsia"/>
          <w:b/>
        </w:rPr>
        <w:t>因本合同产生之争议，提交甲方住所地</w:t>
      </w:r>
      <w:r w:rsidR="00DF29DB" w:rsidRPr="00DF29DB">
        <w:rPr>
          <w:rFonts w:ascii="微软雅黑" w:eastAsia="微软雅黑" w:hAnsi="微软雅黑" w:hint="eastAsia"/>
          <w:b/>
        </w:rPr>
        <w:t>成都市锦江区</w:t>
      </w:r>
      <w:r w:rsidRPr="003279DD">
        <w:rPr>
          <w:rFonts w:ascii="微软雅黑" w:eastAsia="微软雅黑" w:hAnsi="微软雅黑" w:hint="eastAsia"/>
          <w:b/>
        </w:rPr>
        <w:t>人民</w:t>
      </w:r>
      <w:r w:rsidR="00DF29DB">
        <w:rPr>
          <w:rFonts w:ascii="微软雅黑" w:eastAsia="微软雅黑" w:hAnsi="微软雅黑" w:hint="eastAsia"/>
          <w:b/>
        </w:rPr>
        <w:t>法院</w:t>
      </w:r>
      <w:r w:rsidRPr="003279DD">
        <w:rPr>
          <w:rFonts w:ascii="微软雅黑" w:eastAsia="微软雅黑" w:hAnsi="微软雅黑" w:hint="eastAsia"/>
          <w:b/>
        </w:rPr>
        <w:t>管辖。</w:t>
      </w:r>
    </w:p>
    <w:p w:rsidR="00554038" w:rsidRPr="003475AA" w:rsidRDefault="00554038" w:rsidP="00554038">
      <w:pPr>
        <w:pStyle w:val="a5"/>
        <w:ind w:left="425" w:firstLineChars="0" w:firstLine="0"/>
        <w:rPr>
          <w:rFonts w:ascii="微软雅黑" w:eastAsia="微软雅黑" w:hAnsi="微软雅黑"/>
          <w:b/>
        </w:rPr>
      </w:pPr>
      <w:r w:rsidRPr="003475AA">
        <w:rPr>
          <w:rFonts w:ascii="微软雅黑" w:eastAsia="微软雅黑" w:hAnsi="微软雅黑" w:hint="eastAsia"/>
          <w:b/>
        </w:rPr>
        <w:tab/>
      </w:r>
    </w:p>
    <w:p w:rsidR="00554038" w:rsidRPr="003475AA" w:rsidRDefault="00554038" w:rsidP="00554038">
      <w:pPr>
        <w:pStyle w:val="a5"/>
        <w:ind w:left="425" w:firstLineChars="0" w:firstLine="0"/>
        <w:rPr>
          <w:rFonts w:ascii="微软雅黑" w:eastAsia="微软雅黑" w:hAnsi="微软雅黑"/>
          <w:b/>
        </w:rPr>
      </w:pPr>
      <w:r>
        <w:rPr>
          <w:rFonts w:ascii="微软雅黑" w:eastAsia="微软雅黑" w:hAnsi="微软雅黑" w:hint="eastAsia"/>
          <w:b/>
        </w:rPr>
        <w:t>第九</w:t>
      </w:r>
      <w:r w:rsidRPr="003475AA">
        <w:rPr>
          <w:rFonts w:ascii="微软雅黑" w:eastAsia="微软雅黑" w:hAnsi="微软雅黑" w:hint="eastAsia"/>
          <w:b/>
        </w:rPr>
        <w:t>条</w:t>
      </w:r>
      <w:r w:rsidRPr="003475AA">
        <w:rPr>
          <w:rFonts w:ascii="微软雅黑" w:eastAsia="微软雅黑" w:hAnsi="微软雅黑" w:hint="eastAsia"/>
          <w:b/>
        </w:rPr>
        <w:tab/>
        <w:t>其他</w:t>
      </w:r>
    </w:p>
    <w:p w:rsidR="00554038" w:rsidRPr="000761B6" w:rsidRDefault="00554038" w:rsidP="00554038">
      <w:pPr>
        <w:pStyle w:val="a5"/>
        <w:numPr>
          <w:ilvl w:val="0"/>
          <w:numId w:val="6"/>
        </w:numPr>
        <w:ind w:firstLineChars="0"/>
        <w:rPr>
          <w:rFonts w:ascii="微软雅黑" w:eastAsia="微软雅黑" w:hAnsi="微软雅黑"/>
          <w:vanish/>
        </w:rPr>
      </w:pP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采用电子文本形式制成，并在</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贷平台</w:t>
      </w:r>
      <w:r w:rsidRPr="003475AA">
        <w:rPr>
          <w:rFonts w:ascii="微软雅黑" w:eastAsia="微软雅黑" w:hAnsi="微软雅黑" w:hint="eastAsia"/>
        </w:rPr>
        <w:t>上保留存档，各方均认可</w:t>
      </w:r>
      <w:r>
        <w:rPr>
          <w:rFonts w:ascii="微软雅黑" w:eastAsia="微软雅黑" w:hAnsi="微软雅黑" w:hint="eastAsia"/>
        </w:rPr>
        <w:t>本合同</w:t>
      </w:r>
      <w:r w:rsidRPr="003475AA">
        <w:rPr>
          <w:rFonts w:ascii="微软雅黑" w:eastAsia="微软雅黑" w:hAnsi="微软雅黑" w:hint="eastAsia"/>
        </w:rPr>
        <w:t>的法律效力。</w:t>
      </w:r>
    </w:p>
    <w:p w:rsidR="00554038" w:rsidRPr="003475AA" w:rsidRDefault="00554038" w:rsidP="00554038">
      <w:pPr>
        <w:pStyle w:val="a5"/>
        <w:numPr>
          <w:ilvl w:val="1"/>
          <w:numId w:val="6"/>
        </w:numPr>
        <w:ind w:firstLineChars="0"/>
        <w:rPr>
          <w:rFonts w:ascii="微软雅黑" w:eastAsia="微软雅黑" w:hAnsi="微软雅黑"/>
        </w:rPr>
      </w:pPr>
      <w:r w:rsidRPr="002A61FF">
        <w:rPr>
          <w:rFonts w:ascii="微软雅黑" w:eastAsia="微软雅黑" w:hAnsi="微软雅黑" w:hint="eastAsia"/>
        </w:rPr>
        <w:t>变更本合同内容需另行签署补充协议，甲方承诺将配合签署。</w:t>
      </w:r>
    </w:p>
    <w:p w:rsidR="00554038" w:rsidRPr="003475AA"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如果本</w:t>
      </w:r>
      <w:r>
        <w:rPr>
          <w:rFonts w:ascii="微软雅黑" w:eastAsia="微软雅黑" w:hAnsi="微软雅黑" w:hint="eastAsia"/>
        </w:rPr>
        <w:t>合同</w:t>
      </w:r>
      <w:r w:rsidRPr="003475AA">
        <w:rPr>
          <w:rFonts w:ascii="微软雅黑" w:eastAsia="微软雅黑" w:hAnsi="微软雅黑" w:hint="eastAsia"/>
        </w:rPr>
        <w:t>中的任何一条或多条违反适用的法律法规，则该条将被视为无效，但该无效条款并不影响其他有效条款的效力。</w:t>
      </w:r>
    </w:p>
    <w:p w:rsidR="00554038" w:rsidRDefault="00554038" w:rsidP="00554038">
      <w:pPr>
        <w:pStyle w:val="a5"/>
        <w:numPr>
          <w:ilvl w:val="1"/>
          <w:numId w:val="6"/>
        </w:numPr>
        <w:ind w:firstLineChars="0"/>
        <w:rPr>
          <w:rFonts w:ascii="微软雅黑" w:eastAsia="微软雅黑" w:hAnsi="微软雅黑"/>
        </w:rPr>
      </w:pPr>
      <w:r w:rsidRPr="003475AA">
        <w:rPr>
          <w:rFonts w:ascii="微软雅黑" w:eastAsia="微软雅黑" w:hAnsi="微软雅黑" w:hint="eastAsia"/>
        </w:rPr>
        <w:t>本</w:t>
      </w:r>
      <w:r>
        <w:rPr>
          <w:rFonts w:ascii="微软雅黑" w:eastAsia="微软雅黑" w:hAnsi="微软雅黑" w:hint="eastAsia"/>
        </w:rPr>
        <w:t>合同</w:t>
      </w:r>
      <w:r w:rsidRPr="003475AA">
        <w:rPr>
          <w:rFonts w:ascii="微软雅黑" w:eastAsia="微软雅黑" w:hAnsi="微软雅黑" w:hint="eastAsia"/>
        </w:rPr>
        <w:t>自</w:t>
      </w:r>
      <w:r>
        <w:rPr>
          <w:rFonts w:ascii="微软雅黑" w:eastAsia="微软雅黑" w:hAnsi="微软雅黑" w:hint="eastAsia"/>
        </w:rPr>
        <w:t>借款发放</w:t>
      </w:r>
      <w:r w:rsidRPr="003475AA">
        <w:rPr>
          <w:rFonts w:ascii="微软雅黑" w:eastAsia="微软雅黑" w:hAnsi="微软雅黑" w:hint="eastAsia"/>
        </w:rPr>
        <w:t>之日起生效。</w:t>
      </w:r>
    </w:p>
    <w:p w:rsidR="00C862A3" w:rsidRPr="00C862A3" w:rsidRDefault="00C862A3" w:rsidP="00C862A3">
      <w:pPr>
        <w:pStyle w:val="a5"/>
        <w:numPr>
          <w:ilvl w:val="1"/>
          <w:numId w:val="6"/>
        </w:numPr>
        <w:ind w:firstLineChars="0"/>
        <w:rPr>
          <w:rFonts w:ascii="微软雅黑" w:eastAsia="微软雅黑" w:hAnsi="微软雅黑"/>
        </w:rPr>
      </w:pPr>
      <w:r w:rsidRPr="00C862A3">
        <w:rPr>
          <w:rFonts w:ascii="微软雅黑" w:eastAsia="微软雅黑" w:hAnsi="微软雅黑" w:hint="eastAsia"/>
        </w:rPr>
        <w:t>本合同的“卡卡贷”，是指上海维信荟智金融科技有限公司运营的在线服务平台，其展现形式包括不限于</w:t>
      </w:r>
      <w:proofErr w:type="gramStart"/>
      <w:r w:rsidRPr="00C862A3">
        <w:rPr>
          <w:rFonts w:ascii="微软雅黑" w:eastAsia="微软雅黑" w:hAnsi="微软雅黑" w:hint="eastAsia"/>
        </w:rPr>
        <w:t>微信公众号</w:t>
      </w:r>
      <w:proofErr w:type="gramEnd"/>
      <w:r w:rsidRPr="00C862A3">
        <w:rPr>
          <w:rFonts w:ascii="微软雅黑" w:eastAsia="微软雅黑" w:hAnsi="微软雅黑" w:hint="eastAsia"/>
        </w:rPr>
        <w:t>、APP、网页；本合同的“平台账号”，即指甲方在上述平台上的open ID、用户名、账户名等信息。</w:t>
      </w:r>
    </w:p>
    <w:p w:rsidR="00C862A3" w:rsidRPr="003475AA" w:rsidRDefault="00DF29DB" w:rsidP="00C862A3">
      <w:pPr>
        <w:pStyle w:val="a5"/>
        <w:ind w:left="709" w:firstLineChars="0" w:firstLine="0"/>
        <w:rPr>
          <w:rFonts w:ascii="微软雅黑" w:eastAsia="微软雅黑" w:hAnsi="微软雅黑"/>
        </w:rPr>
      </w:pPr>
      <w:ins w:id="1" w:author="栾昌俊" w:date="2015-12-17T10:21:00Z">
        <w:del w:id="2" w:author="张志博" w:date="2015-07-30T15:47:00Z">
          <w:r w:rsidDel="00136DD8">
            <w:rPr>
              <w:rFonts w:ascii="微软雅黑" w:eastAsia="微软雅黑" w:hAnsi="微软雅黑"/>
              <w:noProof/>
              <w:rPrChange w:id="3">
                <w:rPr>
                  <w:noProof/>
                </w:rPr>
              </w:rPrChange>
            </w:rPr>
            <w:drawing>
              <wp:anchor distT="0" distB="0" distL="114300" distR="114300" simplePos="0" relativeHeight="251663360" behindDoc="1" locked="0" layoutInCell="1" allowOverlap="1" wp14:anchorId="22BDE33B" wp14:editId="69C32499">
                <wp:simplePos x="0" y="0"/>
                <wp:positionH relativeFrom="column">
                  <wp:posOffset>4059555</wp:posOffset>
                </wp:positionH>
                <wp:positionV relativeFrom="paragraph">
                  <wp:posOffset>284480</wp:posOffset>
                </wp:positionV>
                <wp:extent cx="1800225" cy="1800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cData\91UU\00100100356\RecvFile\裘夏鹃_100100330\维信(白色背景透明)\上海静安维信小额贷款有限公司.gi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0225" cy="1800225"/>
                        </a:xfrm>
                        <a:prstGeom prst="rect">
                          <a:avLst/>
                        </a:prstGeom>
                        <a:noFill/>
                        <a:ln>
                          <a:noFill/>
                        </a:ln>
                      </pic:spPr>
                    </pic:pic>
                  </a:graphicData>
                </a:graphic>
              </wp:anchor>
            </w:drawing>
          </w:r>
        </w:del>
      </w:ins>
    </w:p>
    <w:p w:rsidR="00554038" w:rsidRDefault="00554038" w:rsidP="00554038">
      <w:pPr>
        <w:pStyle w:val="a5"/>
        <w:ind w:left="425" w:firstLineChars="0" w:firstLine="0"/>
        <w:rPr>
          <w:rFonts w:ascii="微软雅黑" w:eastAsia="微软雅黑" w:hAnsi="微软雅黑"/>
          <w:b/>
        </w:rPr>
      </w:pPr>
    </w:p>
    <w:p w:rsidR="00554038" w:rsidRPr="00782626" w:rsidRDefault="00554038" w:rsidP="00554038">
      <w:pPr>
        <w:jc w:val="left"/>
        <w:rPr>
          <w:rFonts w:ascii="微软雅黑" w:eastAsia="微软雅黑" w:hAnsi="微软雅黑"/>
        </w:rPr>
      </w:pPr>
      <w:r>
        <w:rPr>
          <w:rFonts w:ascii="微软雅黑" w:eastAsia="微软雅黑" w:hAnsi="微软雅黑" w:hint="eastAsia"/>
          <w:b/>
        </w:rPr>
        <w:t>甲方</w:t>
      </w:r>
      <w:r w:rsidRPr="00782626">
        <w:rPr>
          <w:rFonts w:ascii="微软雅黑" w:eastAsia="微软雅黑" w:hAnsi="微软雅黑" w:hint="eastAsia"/>
          <w:b/>
        </w:rPr>
        <w:t>（</w:t>
      </w:r>
      <w:r>
        <w:rPr>
          <w:rFonts w:ascii="微软雅黑" w:eastAsia="微软雅黑" w:hAnsi="微软雅黑" w:hint="eastAsia"/>
          <w:b/>
        </w:rPr>
        <w:t>借款人</w:t>
      </w:r>
      <w:r w:rsidRPr="00782626">
        <w:rPr>
          <w:rFonts w:ascii="微软雅黑" w:eastAsia="微软雅黑" w:hAnsi="微软雅黑" w:hint="eastAsia"/>
          <w:b/>
        </w:rPr>
        <w:t>）</w:t>
      </w:r>
      <w:r w:rsidRPr="00782626">
        <w:rPr>
          <w:rFonts w:ascii="微软雅黑" w:eastAsia="微软雅黑" w:hAnsi="微软雅黑" w:hint="eastAsia"/>
        </w:rPr>
        <w:t>：</w:t>
      </w:r>
      <w:bookmarkStart w:id="4" w:name="ImageSignature"/>
      <w:bookmarkEnd w:id="4"/>
      <w:r>
        <w:rPr>
          <w:rFonts w:ascii="微软雅黑" w:eastAsia="微软雅黑" w:hAnsi="微软雅黑" w:hint="eastAsia"/>
        </w:rPr>
        <w:t xml:space="preserve">            </w:t>
      </w:r>
      <w:r>
        <w:rPr>
          <w:rFonts w:ascii="微软雅黑" w:eastAsia="微软雅黑" w:hAnsi="微软雅黑" w:hint="eastAsia"/>
          <w:b/>
        </w:rPr>
        <w:t>乙方</w:t>
      </w:r>
      <w:r w:rsidRPr="00782626">
        <w:rPr>
          <w:rFonts w:ascii="微软雅黑" w:eastAsia="微软雅黑" w:hAnsi="微软雅黑" w:hint="eastAsia"/>
          <w:b/>
        </w:rPr>
        <w:t>（</w:t>
      </w:r>
      <w:r>
        <w:rPr>
          <w:rFonts w:ascii="微软雅黑" w:eastAsia="微软雅黑" w:hAnsi="微软雅黑" w:hint="eastAsia"/>
          <w:b/>
        </w:rPr>
        <w:t>贷款人</w:t>
      </w:r>
      <w:r w:rsidRPr="00782626">
        <w:rPr>
          <w:rFonts w:ascii="微软雅黑" w:eastAsia="微软雅黑" w:hAnsi="微软雅黑" w:hint="eastAsia"/>
          <w:b/>
        </w:rPr>
        <w:t>）</w:t>
      </w:r>
      <w:r w:rsidRPr="00782626">
        <w:rPr>
          <w:rFonts w:ascii="微软雅黑" w:eastAsia="微软雅黑" w:hAnsi="微软雅黑" w:hint="eastAsia"/>
        </w:rPr>
        <w:t>：</w:t>
      </w:r>
      <w:r w:rsidR="00DF29DB" w:rsidRPr="00DF29DB">
        <w:rPr>
          <w:rFonts w:ascii="微软雅黑" w:eastAsia="微软雅黑" w:hAnsi="微软雅黑" w:hint="eastAsia"/>
        </w:rPr>
        <w:t>成都维</w:t>
      </w:r>
      <w:proofErr w:type="gramStart"/>
      <w:r w:rsidR="00DF29DB" w:rsidRPr="00DF29DB">
        <w:rPr>
          <w:rFonts w:ascii="微软雅黑" w:eastAsia="微软雅黑" w:hAnsi="微软雅黑" w:hint="eastAsia"/>
        </w:rPr>
        <w:t>仕</w:t>
      </w:r>
      <w:proofErr w:type="gramEnd"/>
      <w:r w:rsidR="00DF29DB" w:rsidRPr="00DF29DB">
        <w:rPr>
          <w:rFonts w:ascii="微软雅黑" w:eastAsia="微软雅黑" w:hAnsi="微软雅黑" w:hint="eastAsia"/>
        </w:rPr>
        <w:t>小额贷款有限公司</w:t>
      </w:r>
    </w:p>
    <w:p w:rsidR="00D82FC9" w:rsidRPr="00B028E5" w:rsidRDefault="00D82FC9" w:rsidP="00D82FC9"/>
    <w:p w:rsidR="00554038" w:rsidRPr="00BD5F39" w:rsidRDefault="00AF0B6F" w:rsidP="00554038">
      <w:pPr>
        <w:rPr>
          <w:rFonts w:ascii="微软雅黑" w:eastAsia="微软雅黑" w:hAnsi="微软雅黑"/>
          <w:b/>
          <w:sz w:val="28"/>
        </w:rPr>
      </w:pPr>
      <w:r>
        <w:rPr>
          <w:noProof/>
        </w:rPr>
        <w:pict>
          <v:rect id="矩形 1" o:spid="_x0000_s1026" style="position:absolute;left:0;text-align:left;margin-left:7.5pt;margin-top:30.45pt;width:279pt;height:66.7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" fillcolor="white [3212]" strokecolor="#d99594 [1941]" strokeweight="2pt">
            <v:textbox>
              <w:txbxContent>
                <w:p w:rsidR="00D82FC9" w:rsidRPr="00D82FC9" w:rsidRDefault="00D82FC9" w:rsidP="00D82FC9">
                  <w:pPr>
                    <w:jc w:val="center"/>
                    <w:rPr>
                      <w:b/>
                      <w:sz w:val="40"/>
                    </w:rPr>
                  </w:pPr>
                  <w:r w:rsidRPr="00D82FC9">
                    <w:rPr>
                      <w:rFonts w:hint="eastAsia"/>
                      <w:b/>
                      <w:sz w:val="40"/>
                    </w:rPr>
                    <w:t>签署日期</w:t>
                  </w:r>
                </w:p>
                <w:p w:rsidR="00D82FC9" w:rsidRPr="00D82FC9" w:rsidRDefault="00D82FC9" w:rsidP="00D82FC9">
                  <w:pPr>
                    <w:jc w:val="center"/>
                    <w:rPr>
                      <w:b/>
                      <w:sz w:val="40"/>
                    </w:rPr>
                  </w:pPr>
                  <w:r w:rsidRPr="00D82FC9">
                    <w:rPr>
                      <w:rFonts w:hint="eastAsia"/>
                      <w:b/>
                      <w:sz w:val="40"/>
                    </w:rPr>
                    <w:t>&amp;</w:t>
                  </w:r>
                  <w:proofErr w:type="spellStart"/>
                  <w:r w:rsidRPr="00D82FC9">
                    <w:rPr>
                      <w:b/>
                      <w:sz w:val="40"/>
                    </w:rPr>
                    <w:t>DeductTime</w:t>
                  </w:r>
                  <w:proofErr w:type="spellEnd"/>
                  <w:r w:rsidRPr="00D82FC9">
                    <w:rPr>
                      <w:rFonts w:hint="eastAsia"/>
                      <w:b/>
                      <w:sz w:val="40"/>
                    </w:rPr>
                    <w:t>&amp;</w:t>
                  </w:r>
                </w:p>
              </w:txbxContent>
            </v:textbox>
          </v:rect>
        </w:pict>
      </w:r>
    </w:p>
    <w:p w:rsidR="008F104F" w:rsidRPr="00554038" w:rsidRDefault="008F104F" w:rsidP="00554038"/>
    <w:sectPr w:rsidR="008F104F" w:rsidRPr="00554038" w:rsidSect="00A96F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B6F" w:rsidRDefault="00AF0B6F" w:rsidP="00B51DD6">
      <w:r>
        <w:separator/>
      </w:r>
    </w:p>
  </w:endnote>
  <w:endnote w:type="continuationSeparator" w:id="0">
    <w:p w:rsidR="00AF0B6F" w:rsidRDefault="00AF0B6F" w:rsidP="00B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B6F" w:rsidRDefault="00AF0B6F" w:rsidP="00B51DD6">
      <w:r>
        <w:separator/>
      </w:r>
    </w:p>
  </w:footnote>
  <w:footnote w:type="continuationSeparator" w:id="0">
    <w:p w:rsidR="00AF0B6F" w:rsidRDefault="00AF0B6F" w:rsidP="00B51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99D"/>
    <w:multiLevelType w:val="multilevel"/>
    <w:tmpl w:val="FB605CF2"/>
    <w:lvl w:ilvl="0">
      <w:start w:val="2"/>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411AF7"/>
    <w:multiLevelType w:val="hybridMultilevel"/>
    <w:tmpl w:val="5DC0FEA8"/>
    <w:lvl w:ilvl="0" w:tplc="5A68C2E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F74C0E"/>
    <w:multiLevelType w:val="hybridMultilevel"/>
    <w:tmpl w:val="F1F88160"/>
    <w:lvl w:ilvl="0" w:tplc="6D640192">
      <w:start w:val="1"/>
      <w:numFmt w:val="decimal"/>
      <w:lvlText w:val="%1."/>
      <w:lvlJc w:val="left"/>
      <w:pPr>
        <w:ind w:left="420" w:hanging="420"/>
      </w:pPr>
      <w:rPr>
        <w:rFonts w:ascii="宋体" w:eastAsia="宋体" w:hAnsi="宋体"/>
        <w:b/>
        <w:shd w:val="clear" w:color="auto" w:fil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F0BFD"/>
    <w:multiLevelType w:val="hybridMultilevel"/>
    <w:tmpl w:val="95264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B1322B"/>
    <w:multiLevelType w:val="multilevel"/>
    <w:tmpl w:val="14B85932"/>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8AB5A6E"/>
    <w:multiLevelType w:val="hybridMultilevel"/>
    <w:tmpl w:val="B4C455AA"/>
    <w:lvl w:ilvl="0" w:tplc="1FE88AB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30305423"/>
    <w:multiLevelType w:val="hybridMultilevel"/>
    <w:tmpl w:val="B4C455AA"/>
    <w:lvl w:ilvl="0" w:tplc="1FE88AB4">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45CD0D7E"/>
    <w:multiLevelType w:val="hybridMultilevel"/>
    <w:tmpl w:val="B4C455AA"/>
    <w:lvl w:ilvl="0" w:tplc="1FE88AB4">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nsid w:val="54980486"/>
    <w:multiLevelType w:val="hybridMultilevel"/>
    <w:tmpl w:val="CA22EE54"/>
    <w:lvl w:ilvl="0" w:tplc="04090011">
      <w:start w:val="1"/>
      <w:numFmt w:val="decimal"/>
      <w:lvlText w:val="%1)"/>
      <w:lvlJc w:val="left"/>
      <w:pPr>
        <w:ind w:left="1412" w:hanging="420"/>
      </w:p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5ABA4E0D"/>
    <w:multiLevelType w:val="hybridMultilevel"/>
    <w:tmpl w:val="2F0A1A4E"/>
    <w:lvl w:ilvl="0" w:tplc="1C82FF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1"/>
  </w:num>
  <w:num w:numId="4">
    <w:abstractNumId w:val="3"/>
  </w:num>
  <w:num w:numId="5">
    <w:abstractNumId w:val="4"/>
  </w:num>
  <w:num w:numId="6">
    <w:abstractNumId w:val="0"/>
  </w:num>
  <w:num w:numId="7">
    <w:abstractNumId w:val="5"/>
  </w:num>
  <w:num w:numId="8">
    <w:abstractNumId w:val="8"/>
  </w:num>
  <w:num w:numId="9">
    <w:abstractNumId w:val="6"/>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栾昌俊">
    <w15:presenceInfo w15:providerId="AD" w15:userId="S-1-5-21-875193185-2336815277-3522549939-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0D65"/>
    <w:rsid w:val="00080F78"/>
    <w:rsid w:val="00081341"/>
    <w:rsid w:val="000A7268"/>
    <w:rsid w:val="00113D94"/>
    <w:rsid w:val="00131A84"/>
    <w:rsid w:val="00193214"/>
    <w:rsid w:val="001B153D"/>
    <w:rsid w:val="001B1588"/>
    <w:rsid w:val="001B282B"/>
    <w:rsid w:val="001C1B9E"/>
    <w:rsid w:val="001E63DD"/>
    <w:rsid w:val="00201E34"/>
    <w:rsid w:val="0022026F"/>
    <w:rsid w:val="00230D65"/>
    <w:rsid w:val="00246C88"/>
    <w:rsid w:val="002855F9"/>
    <w:rsid w:val="00292F27"/>
    <w:rsid w:val="0031637A"/>
    <w:rsid w:val="003308AD"/>
    <w:rsid w:val="003324C1"/>
    <w:rsid w:val="00373A2E"/>
    <w:rsid w:val="003908B3"/>
    <w:rsid w:val="003B1C16"/>
    <w:rsid w:val="003B2BDE"/>
    <w:rsid w:val="003E4201"/>
    <w:rsid w:val="0046770F"/>
    <w:rsid w:val="004854FA"/>
    <w:rsid w:val="00493FD0"/>
    <w:rsid w:val="004C7ECC"/>
    <w:rsid w:val="004D51BE"/>
    <w:rsid w:val="0050288F"/>
    <w:rsid w:val="005039C6"/>
    <w:rsid w:val="00513B2C"/>
    <w:rsid w:val="00522FC6"/>
    <w:rsid w:val="0053506D"/>
    <w:rsid w:val="00551BA1"/>
    <w:rsid w:val="00554038"/>
    <w:rsid w:val="00570F62"/>
    <w:rsid w:val="0057241D"/>
    <w:rsid w:val="005C287E"/>
    <w:rsid w:val="005D5C9A"/>
    <w:rsid w:val="005D68BD"/>
    <w:rsid w:val="00621C98"/>
    <w:rsid w:val="0069166C"/>
    <w:rsid w:val="006B090D"/>
    <w:rsid w:val="00715AFC"/>
    <w:rsid w:val="00745918"/>
    <w:rsid w:val="007709C5"/>
    <w:rsid w:val="007A35F8"/>
    <w:rsid w:val="007E5A50"/>
    <w:rsid w:val="007F7526"/>
    <w:rsid w:val="00811085"/>
    <w:rsid w:val="00893BD6"/>
    <w:rsid w:val="008A2794"/>
    <w:rsid w:val="008A324B"/>
    <w:rsid w:val="008A3335"/>
    <w:rsid w:val="008F104F"/>
    <w:rsid w:val="00947BA5"/>
    <w:rsid w:val="009514EF"/>
    <w:rsid w:val="00960A49"/>
    <w:rsid w:val="009C2E39"/>
    <w:rsid w:val="009E2A1A"/>
    <w:rsid w:val="009F4684"/>
    <w:rsid w:val="00A41055"/>
    <w:rsid w:val="00A75D75"/>
    <w:rsid w:val="00A82C5C"/>
    <w:rsid w:val="00A908D3"/>
    <w:rsid w:val="00A96F9F"/>
    <w:rsid w:val="00AB6B20"/>
    <w:rsid w:val="00AC5BCD"/>
    <w:rsid w:val="00AE3341"/>
    <w:rsid w:val="00AE517E"/>
    <w:rsid w:val="00AF0B6F"/>
    <w:rsid w:val="00B1666D"/>
    <w:rsid w:val="00B32593"/>
    <w:rsid w:val="00B51DD6"/>
    <w:rsid w:val="00B60322"/>
    <w:rsid w:val="00B64317"/>
    <w:rsid w:val="00B85E92"/>
    <w:rsid w:val="00B96964"/>
    <w:rsid w:val="00B96D83"/>
    <w:rsid w:val="00BC5C7B"/>
    <w:rsid w:val="00C33D4E"/>
    <w:rsid w:val="00C862A3"/>
    <w:rsid w:val="00C91BA6"/>
    <w:rsid w:val="00CA4E6F"/>
    <w:rsid w:val="00CB1500"/>
    <w:rsid w:val="00CC00C8"/>
    <w:rsid w:val="00CD331A"/>
    <w:rsid w:val="00CF397F"/>
    <w:rsid w:val="00D010B7"/>
    <w:rsid w:val="00D2629C"/>
    <w:rsid w:val="00D433E0"/>
    <w:rsid w:val="00D82FC9"/>
    <w:rsid w:val="00DB25D5"/>
    <w:rsid w:val="00DF29DB"/>
    <w:rsid w:val="00DF761B"/>
    <w:rsid w:val="00E01D19"/>
    <w:rsid w:val="00E44ABD"/>
    <w:rsid w:val="00E52C57"/>
    <w:rsid w:val="00EA6135"/>
    <w:rsid w:val="00EC1238"/>
    <w:rsid w:val="00F27AFF"/>
    <w:rsid w:val="00F8157B"/>
    <w:rsid w:val="00FA35C3"/>
    <w:rsid w:val="00FA44B5"/>
    <w:rsid w:val="00FE089B"/>
    <w:rsid w:val="00FE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0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1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1DD6"/>
    <w:rPr>
      <w:sz w:val="18"/>
      <w:szCs w:val="18"/>
    </w:rPr>
  </w:style>
  <w:style w:type="paragraph" w:styleId="a4">
    <w:name w:val="footer"/>
    <w:basedOn w:val="a"/>
    <w:link w:val="Char0"/>
    <w:uiPriority w:val="99"/>
    <w:unhideWhenUsed/>
    <w:rsid w:val="00B51DD6"/>
    <w:pPr>
      <w:tabs>
        <w:tab w:val="center" w:pos="4153"/>
        <w:tab w:val="right" w:pos="8306"/>
      </w:tabs>
      <w:snapToGrid w:val="0"/>
      <w:jc w:val="left"/>
    </w:pPr>
    <w:rPr>
      <w:sz w:val="18"/>
      <w:szCs w:val="18"/>
    </w:rPr>
  </w:style>
  <w:style w:type="character" w:customStyle="1" w:styleId="Char0">
    <w:name w:val="页脚 Char"/>
    <w:basedOn w:val="a0"/>
    <w:link w:val="a4"/>
    <w:uiPriority w:val="99"/>
    <w:rsid w:val="00B51DD6"/>
    <w:rPr>
      <w:sz w:val="18"/>
      <w:szCs w:val="18"/>
    </w:rPr>
  </w:style>
  <w:style w:type="paragraph" w:styleId="a5">
    <w:name w:val="List Paragraph"/>
    <w:basedOn w:val="a"/>
    <w:uiPriority w:val="34"/>
    <w:qFormat/>
    <w:rsid w:val="00B51DD6"/>
    <w:pPr>
      <w:ind w:firstLineChars="200" w:firstLine="420"/>
    </w:pPr>
  </w:style>
  <w:style w:type="paragraph" w:styleId="a6">
    <w:name w:val="Balloon Text"/>
    <w:basedOn w:val="a"/>
    <w:link w:val="Char1"/>
    <w:uiPriority w:val="99"/>
    <w:semiHidden/>
    <w:unhideWhenUsed/>
    <w:rsid w:val="00AB6B20"/>
    <w:rPr>
      <w:sz w:val="18"/>
      <w:szCs w:val="18"/>
    </w:rPr>
  </w:style>
  <w:style w:type="character" w:customStyle="1" w:styleId="Char1">
    <w:name w:val="批注框文本 Char"/>
    <w:basedOn w:val="a0"/>
    <w:link w:val="a6"/>
    <w:uiPriority w:val="99"/>
    <w:semiHidden/>
    <w:rsid w:val="00AB6B20"/>
    <w:rPr>
      <w:sz w:val="18"/>
      <w:szCs w:val="18"/>
    </w:rPr>
  </w:style>
  <w:style w:type="character" w:styleId="a7">
    <w:name w:val="annotation reference"/>
    <w:basedOn w:val="a0"/>
    <w:uiPriority w:val="99"/>
    <w:semiHidden/>
    <w:unhideWhenUsed/>
    <w:rsid w:val="00947BA5"/>
    <w:rPr>
      <w:sz w:val="21"/>
      <w:szCs w:val="21"/>
    </w:rPr>
  </w:style>
  <w:style w:type="paragraph" w:styleId="a8">
    <w:name w:val="annotation text"/>
    <w:basedOn w:val="a"/>
    <w:link w:val="Char2"/>
    <w:uiPriority w:val="99"/>
    <w:semiHidden/>
    <w:unhideWhenUsed/>
    <w:rsid w:val="00947BA5"/>
    <w:pPr>
      <w:jc w:val="left"/>
    </w:pPr>
  </w:style>
  <w:style w:type="character" w:customStyle="1" w:styleId="Char2">
    <w:name w:val="批注文字 Char"/>
    <w:basedOn w:val="a0"/>
    <w:link w:val="a8"/>
    <w:uiPriority w:val="99"/>
    <w:semiHidden/>
    <w:rsid w:val="00947BA5"/>
  </w:style>
  <w:style w:type="paragraph" w:styleId="a9">
    <w:name w:val="annotation subject"/>
    <w:basedOn w:val="a8"/>
    <w:next w:val="a8"/>
    <w:link w:val="Char3"/>
    <w:uiPriority w:val="99"/>
    <w:semiHidden/>
    <w:unhideWhenUsed/>
    <w:rsid w:val="00947BA5"/>
    <w:rPr>
      <w:b/>
      <w:bCs/>
    </w:rPr>
  </w:style>
  <w:style w:type="character" w:customStyle="1" w:styleId="Char3">
    <w:name w:val="批注主题 Char"/>
    <w:basedOn w:val="Char2"/>
    <w:link w:val="a9"/>
    <w:uiPriority w:val="99"/>
    <w:semiHidden/>
    <w:rsid w:val="00947BA5"/>
    <w:rPr>
      <w:b/>
      <w:bCs/>
    </w:rPr>
  </w:style>
  <w:style w:type="paragraph" w:styleId="aa">
    <w:name w:val="Document Map"/>
    <w:basedOn w:val="a"/>
    <w:link w:val="Char4"/>
    <w:uiPriority w:val="99"/>
    <w:semiHidden/>
    <w:unhideWhenUsed/>
    <w:rsid w:val="00621C98"/>
    <w:rPr>
      <w:rFonts w:ascii="宋体" w:eastAsia="宋体"/>
      <w:sz w:val="18"/>
      <w:szCs w:val="18"/>
    </w:rPr>
  </w:style>
  <w:style w:type="character" w:customStyle="1" w:styleId="Char4">
    <w:name w:val="文档结构图 Char"/>
    <w:basedOn w:val="a0"/>
    <w:link w:val="aa"/>
    <w:uiPriority w:val="99"/>
    <w:semiHidden/>
    <w:rsid w:val="00621C98"/>
    <w:rPr>
      <w:rFonts w:ascii="宋体" w:eastAsia="宋体"/>
      <w:sz w:val="18"/>
      <w:szCs w:val="18"/>
    </w:rPr>
  </w:style>
  <w:style w:type="table" w:styleId="ab">
    <w:name w:val="Table Grid"/>
    <w:basedOn w:val="a1"/>
    <w:uiPriority w:val="59"/>
    <w:rsid w:val="005540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4192A-C3FD-4B94-A6E1-7D685E17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陈茁</dc:creator>
  <cp:keywords/>
  <dc:description/>
  <cp:lastModifiedBy>于兆梁</cp:lastModifiedBy>
  <cp:revision>62</cp:revision>
  <dcterms:created xsi:type="dcterms:W3CDTF">2015-07-09T09:10:00Z</dcterms:created>
  <dcterms:modified xsi:type="dcterms:W3CDTF">2016-01-22T07:27:00Z</dcterms:modified>
</cp:coreProperties>
</file>