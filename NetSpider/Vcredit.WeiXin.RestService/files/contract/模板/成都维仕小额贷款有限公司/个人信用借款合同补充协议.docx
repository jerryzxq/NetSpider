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16" w:rsidRDefault="00317416" w:rsidP="00317416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个人信用借款合同</w:t>
      </w:r>
    </w:p>
    <w:p w:rsidR="00317416" w:rsidRDefault="00317416" w:rsidP="00317416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补充协议</w:t>
      </w:r>
    </w:p>
    <w:p w:rsidR="00317416" w:rsidRPr="00954287" w:rsidRDefault="00317416" w:rsidP="00317416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</w:rPr>
        <w:t>甲方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借款人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Pr="00765EC1">
        <w:rPr>
          <w:rFonts w:ascii="微软雅黑" w:eastAsia="微软雅黑" w:hAnsi="微软雅黑" w:hint="eastAsia"/>
        </w:rPr>
        <w:t>&amp;</w:t>
      </w:r>
      <w:r w:rsidRPr="00765EC1">
        <w:rPr>
          <w:rFonts w:ascii="微软雅黑" w:eastAsia="微软雅黑" w:hAnsi="微软雅黑"/>
        </w:rPr>
        <w:t>Name</w:t>
      </w:r>
      <w:r w:rsidRPr="00765EC1">
        <w:rPr>
          <w:rFonts w:ascii="微软雅黑" w:eastAsia="微软雅黑" w:hAnsi="微软雅黑" w:hint="eastAsia"/>
        </w:rPr>
        <w:t>&amp;</w:t>
      </w:r>
    </w:p>
    <w:p w:rsidR="00317416" w:rsidRPr="00782626" w:rsidRDefault="00317416" w:rsidP="00317416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782626">
        <w:rPr>
          <w:rFonts w:ascii="微软雅黑" w:eastAsia="微软雅黑" w:hAnsi="微软雅黑" w:hint="eastAsia"/>
        </w:rPr>
        <w:t>身份证号:</w:t>
      </w:r>
      <w:r>
        <w:rPr>
          <w:rFonts w:ascii="微软雅黑" w:eastAsia="微软雅黑" w:hAnsi="微软雅黑" w:hint="eastAsia"/>
        </w:rPr>
        <w:t xml:space="preserve"> 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Pr="00765EC1">
        <w:rPr>
          <w:rFonts w:ascii="微软雅黑" w:eastAsia="微软雅黑" w:hAnsi="微软雅黑"/>
        </w:rPr>
        <w:t>Identity</w:t>
      </w:r>
      <w:r w:rsidRPr="00765EC1">
        <w:rPr>
          <w:rFonts w:ascii="微软雅黑" w:eastAsia="微软雅黑" w:hAnsi="微软雅黑" w:hint="eastAsia"/>
        </w:rPr>
        <w:t>Card</w:t>
      </w:r>
      <w:proofErr w:type="spellEnd"/>
      <w:r w:rsidRPr="00765EC1">
        <w:rPr>
          <w:rFonts w:ascii="微软雅黑" w:eastAsia="微软雅黑" w:hAnsi="微软雅黑" w:hint="eastAsia"/>
        </w:rPr>
        <w:t>&amp;</w:t>
      </w:r>
    </w:p>
    <w:p w:rsidR="00317416" w:rsidRPr="00782626" w:rsidRDefault="00317416" w:rsidP="00317416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782626">
        <w:rPr>
          <w:rFonts w:ascii="微软雅黑" w:eastAsia="微软雅黑" w:hAnsi="微软雅黑" w:hint="eastAsia"/>
        </w:rPr>
        <w:t>银行卡号:</w:t>
      </w:r>
      <w:r>
        <w:rPr>
          <w:rFonts w:ascii="微软雅黑" w:eastAsia="微软雅黑" w:hAnsi="微软雅黑" w:hint="eastAsia"/>
        </w:rPr>
        <w:t xml:space="preserve"> 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Pr="00765EC1">
        <w:rPr>
          <w:rFonts w:ascii="微软雅黑" w:eastAsia="微软雅黑" w:hAnsi="微软雅黑" w:hint="eastAsia"/>
        </w:rPr>
        <w:t>Credit</w:t>
      </w:r>
      <w:r w:rsidRPr="00765EC1">
        <w:rPr>
          <w:rFonts w:ascii="微软雅黑" w:eastAsia="微软雅黑" w:hAnsi="微软雅黑"/>
        </w:rPr>
        <w:t>CardNo</w:t>
      </w:r>
      <w:proofErr w:type="spellEnd"/>
      <w:r w:rsidRPr="00765EC1">
        <w:rPr>
          <w:rFonts w:ascii="微软雅黑" w:eastAsia="微软雅黑" w:hAnsi="微软雅黑" w:hint="eastAsia"/>
        </w:rPr>
        <w:t>&amp;</w:t>
      </w:r>
    </w:p>
    <w:p w:rsidR="00317416" w:rsidRDefault="00D87FDE" w:rsidP="00317416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</w:t>
      </w:r>
      <w:r w:rsidR="009566F5">
        <w:rPr>
          <w:rFonts w:ascii="微软雅黑" w:eastAsia="微软雅黑" w:hAnsi="微软雅黑" w:hint="eastAsia"/>
        </w:rPr>
        <w:t>号</w:t>
      </w:r>
      <w:r w:rsidR="00317416" w:rsidRPr="00782626">
        <w:rPr>
          <w:rFonts w:ascii="微软雅黑" w:eastAsia="微软雅黑" w:hAnsi="微软雅黑"/>
        </w:rPr>
        <w:t>:</w:t>
      </w:r>
      <w:r w:rsidR="00317416" w:rsidRPr="00782626">
        <w:rPr>
          <w:rFonts w:ascii="微软雅黑" w:eastAsia="微软雅黑" w:hAnsi="微软雅黑" w:hint="eastAsia"/>
        </w:rPr>
        <w:t xml:space="preserve"> </w:t>
      </w:r>
      <w:r w:rsidR="00317416" w:rsidRPr="00765EC1">
        <w:rPr>
          <w:rFonts w:ascii="微软雅黑" w:eastAsia="微软雅黑" w:hAnsi="微软雅黑" w:hint="eastAsia"/>
        </w:rPr>
        <w:t>&amp;</w:t>
      </w:r>
      <w:r w:rsidR="001D097F">
        <w:rPr>
          <w:rFonts w:ascii="微软雅黑" w:eastAsia="微软雅黑" w:hAnsi="微软雅黑" w:hint="eastAsia"/>
        </w:rPr>
        <w:t>Phone</w:t>
      </w:r>
      <w:bookmarkStart w:id="0" w:name="_GoBack"/>
      <w:bookmarkEnd w:id="0"/>
      <w:r w:rsidR="00317416" w:rsidRPr="00765EC1">
        <w:rPr>
          <w:rFonts w:ascii="微软雅黑" w:eastAsia="微软雅黑" w:hAnsi="微软雅黑" w:hint="eastAsia"/>
        </w:rPr>
        <w:t>&amp;</w:t>
      </w:r>
    </w:p>
    <w:p w:rsidR="00317416" w:rsidRPr="00782626" w:rsidRDefault="00317416" w:rsidP="00317416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乙方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贷款人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="0025249C" w:rsidRPr="0025249C">
        <w:rPr>
          <w:rFonts w:ascii="微软雅黑" w:eastAsia="微软雅黑" w:hAnsi="微软雅黑" w:hint="eastAsia"/>
        </w:rPr>
        <w:t>成都维</w:t>
      </w:r>
      <w:proofErr w:type="gramStart"/>
      <w:r w:rsidR="0025249C" w:rsidRPr="0025249C">
        <w:rPr>
          <w:rFonts w:ascii="微软雅黑" w:eastAsia="微软雅黑" w:hAnsi="微软雅黑" w:hint="eastAsia"/>
        </w:rPr>
        <w:t>仕</w:t>
      </w:r>
      <w:proofErr w:type="gramEnd"/>
      <w:r w:rsidR="0025249C" w:rsidRPr="0025249C">
        <w:rPr>
          <w:rFonts w:ascii="微软雅黑" w:eastAsia="微软雅黑" w:hAnsi="微软雅黑" w:hint="eastAsia"/>
        </w:rPr>
        <w:t>小额贷款有限公司</w:t>
      </w:r>
    </w:p>
    <w:p w:rsidR="00317416" w:rsidRPr="00782626" w:rsidRDefault="00317416" w:rsidP="00317416">
      <w:pPr>
        <w:adjustRightInd w:val="0"/>
        <w:snapToGrid w:val="0"/>
        <w:spacing w:afterLines="50" w:after="156"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住所</w:t>
      </w:r>
      <w:r w:rsidRPr="00782626">
        <w:rPr>
          <w:rFonts w:ascii="微软雅黑" w:eastAsia="微软雅黑" w:hAnsi="微软雅黑" w:hint="eastAsia"/>
        </w:rPr>
        <w:t>：</w:t>
      </w:r>
      <w:r w:rsidR="0025249C" w:rsidRPr="0025249C">
        <w:rPr>
          <w:rFonts w:ascii="微软雅黑" w:eastAsia="微软雅黑" w:hAnsi="微软雅黑" w:hint="eastAsia"/>
        </w:rPr>
        <w:t>成都市锦江区总府路2号时代广场B座1213号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AF5175">
        <w:rPr>
          <w:rFonts w:ascii="微软雅黑" w:eastAsia="微软雅黑" w:hAnsi="微软雅黑" w:hint="eastAsia"/>
        </w:rPr>
        <w:t>甲乙双方于</w:t>
      </w:r>
      <w:r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Pr="00F44AE1">
        <w:rPr>
          <w:rFonts w:ascii="微软雅黑" w:eastAsia="微软雅黑" w:hAnsi="微软雅黑" w:hint="eastAsia"/>
          <w:u w:val="single"/>
        </w:rPr>
        <w:t>LoanYear</w:t>
      </w:r>
      <w:proofErr w:type="spellEnd"/>
      <w:r w:rsidRPr="00F44AE1">
        <w:rPr>
          <w:rFonts w:ascii="微软雅黑" w:eastAsia="微软雅黑" w:hAnsi="微软雅黑" w:hint="eastAsia"/>
          <w:u w:val="single"/>
        </w:rPr>
        <w:t>&amp;</w:t>
      </w:r>
      <w:r w:rsidRPr="00AF5175">
        <w:rPr>
          <w:rFonts w:ascii="微软雅黑" w:eastAsia="微软雅黑" w:hAnsi="微软雅黑" w:hint="eastAsia"/>
        </w:rPr>
        <w:t>_年</w:t>
      </w:r>
      <w:r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Pr="00F44AE1">
        <w:rPr>
          <w:rFonts w:ascii="微软雅黑" w:eastAsia="微软雅黑" w:hAnsi="微软雅黑" w:hint="eastAsia"/>
          <w:u w:val="single"/>
        </w:rPr>
        <w:t>LoanMonth</w:t>
      </w:r>
      <w:proofErr w:type="spellEnd"/>
      <w:r w:rsidRPr="00F44AE1">
        <w:rPr>
          <w:rFonts w:ascii="微软雅黑" w:eastAsia="微软雅黑" w:hAnsi="微软雅黑" w:hint="eastAsia"/>
          <w:u w:val="single"/>
        </w:rPr>
        <w:t>&amp;</w:t>
      </w:r>
      <w:r w:rsidRPr="00AF5175">
        <w:rPr>
          <w:rFonts w:ascii="微软雅黑" w:eastAsia="微软雅黑" w:hAnsi="微软雅黑" w:hint="eastAsia"/>
        </w:rPr>
        <w:t>月</w:t>
      </w:r>
      <w:r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Pr="00F44AE1">
        <w:rPr>
          <w:rFonts w:ascii="微软雅黑" w:eastAsia="微软雅黑" w:hAnsi="微软雅黑" w:hint="eastAsia"/>
          <w:u w:val="single"/>
        </w:rPr>
        <w:t>LoanDay</w:t>
      </w:r>
      <w:proofErr w:type="spellEnd"/>
      <w:r w:rsidRPr="00F44AE1">
        <w:rPr>
          <w:rFonts w:ascii="微软雅黑" w:eastAsia="微软雅黑" w:hAnsi="微软雅黑" w:hint="eastAsia"/>
          <w:u w:val="single"/>
        </w:rPr>
        <w:t>&amp;</w:t>
      </w:r>
      <w:proofErr w:type="gramStart"/>
      <w:r>
        <w:rPr>
          <w:rFonts w:ascii="微软雅黑" w:eastAsia="微软雅黑" w:hAnsi="微软雅黑" w:hint="eastAsia"/>
        </w:rPr>
        <w:t>日同意</w:t>
      </w:r>
      <w:proofErr w:type="gramEnd"/>
      <w:r>
        <w:rPr>
          <w:rFonts w:ascii="微软雅黑" w:eastAsia="微软雅黑" w:hAnsi="微软雅黑" w:hint="eastAsia"/>
        </w:rPr>
        <w:t>并签署</w:t>
      </w:r>
      <w:r w:rsidRPr="00AF5175">
        <w:rPr>
          <w:rFonts w:ascii="微软雅黑" w:eastAsia="微软雅黑" w:hAnsi="微软雅黑" w:hint="eastAsia"/>
        </w:rPr>
        <w:t>《个人信用借款合同》（简称“原借款合同”），现就原借款合同的修订，</w:t>
      </w:r>
      <w:r w:rsidRPr="00782626">
        <w:rPr>
          <w:rFonts w:ascii="微软雅黑" w:eastAsia="微软雅黑" w:hAnsi="微软雅黑" w:hint="eastAsia"/>
        </w:rPr>
        <w:t>于</w:t>
      </w:r>
      <w:r w:rsidRPr="005F0121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&amp;</w:t>
      </w:r>
      <w:proofErr w:type="spellStart"/>
      <w:r>
        <w:rPr>
          <w:rFonts w:ascii="微软雅黑" w:eastAsia="微软雅黑" w:hAnsi="微软雅黑" w:hint="eastAsia"/>
        </w:rPr>
        <w:t>LoanYear</w:t>
      </w:r>
      <w:proofErr w:type="spellEnd"/>
      <w:r>
        <w:rPr>
          <w:rFonts w:ascii="微软雅黑" w:eastAsia="微软雅黑" w:hAnsi="微软雅黑" w:hint="eastAsia"/>
        </w:rPr>
        <w:t>&amp;</w:t>
      </w:r>
      <w:r w:rsidRPr="005F0121">
        <w:rPr>
          <w:rFonts w:ascii="微软雅黑" w:eastAsia="微软雅黑" w:hAnsi="微软雅黑" w:hint="eastAsia"/>
        </w:rPr>
        <w:t>】年【</w:t>
      </w:r>
      <w:r>
        <w:rPr>
          <w:rFonts w:ascii="微软雅黑" w:eastAsia="微软雅黑" w:hAnsi="微软雅黑" w:hint="eastAsia"/>
        </w:rPr>
        <w:t>&amp;</w:t>
      </w:r>
      <w:proofErr w:type="spellStart"/>
      <w:r>
        <w:rPr>
          <w:rFonts w:ascii="微软雅黑" w:eastAsia="微软雅黑" w:hAnsi="微软雅黑" w:hint="eastAsia"/>
        </w:rPr>
        <w:t>LoanMonth</w:t>
      </w:r>
      <w:proofErr w:type="spellEnd"/>
      <w:r>
        <w:rPr>
          <w:rFonts w:ascii="微软雅黑" w:eastAsia="微软雅黑" w:hAnsi="微软雅黑" w:hint="eastAsia"/>
        </w:rPr>
        <w:t>&amp;</w:t>
      </w:r>
      <w:r w:rsidRPr="005F0121">
        <w:rPr>
          <w:rFonts w:ascii="微软雅黑" w:eastAsia="微软雅黑" w:hAnsi="微软雅黑" w:hint="eastAsia"/>
        </w:rPr>
        <w:t>】月【</w:t>
      </w:r>
      <w:r>
        <w:rPr>
          <w:rFonts w:ascii="微软雅黑" w:eastAsia="微软雅黑" w:hAnsi="微软雅黑" w:hint="eastAsia"/>
        </w:rPr>
        <w:t>&amp;</w:t>
      </w:r>
      <w:proofErr w:type="spellStart"/>
      <w:r>
        <w:rPr>
          <w:rFonts w:ascii="微软雅黑" w:eastAsia="微软雅黑" w:hAnsi="微软雅黑" w:hint="eastAsia"/>
        </w:rPr>
        <w:t>LoanDay</w:t>
      </w:r>
      <w:proofErr w:type="spellEnd"/>
      <w:r>
        <w:rPr>
          <w:rFonts w:ascii="微软雅黑" w:eastAsia="微软雅黑" w:hAnsi="微软雅黑" w:hint="eastAsia"/>
        </w:rPr>
        <w:t>&amp;</w:t>
      </w:r>
      <w:r w:rsidRPr="005F0121">
        <w:rPr>
          <w:rFonts w:ascii="微软雅黑" w:eastAsia="微软雅黑" w:hAnsi="微软雅黑" w:hint="eastAsia"/>
        </w:rPr>
        <w:t>】日</w:t>
      </w:r>
      <w:r w:rsidRPr="00AF5175">
        <w:rPr>
          <w:rFonts w:ascii="微软雅黑" w:eastAsia="微软雅黑" w:hAnsi="微软雅黑" w:hint="eastAsia"/>
        </w:rPr>
        <w:t>达成本补充协议：</w:t>
      </w:r>
    </w:p>
    <w:p w:rsidR="00317416" w:rsidRPr="00C51B8C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  <w:b/>
        </w:rPr>
      </w:pPr>
      <w:r w:rsidRPr="00C51B8C">
        <w:rPr>
          <w:rFonts w:ascii="微软雅黑" w:eastAsia="微软雅黑" w:hAnsi="微软雅黑" w:hint="eastAsia"/>
          <w:b/>
        </w:rPr>
        <w:t>根据原借款合同约定，乙方的借款详情为：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借款金额：</w:t>
      </w:r>
      <w:r w:rsidRPr="00B95411">
        <w:rPr>
          <w:rFonts w:ascii="微软雅黑" w:eastAsia="微软雅黑" w:hAnsi="微软雅黑" w:hint="eastAsia"/>
        </w:rPr>
        <w:t>&amp;</w:t>
      </w:r>
      <w:proofErr w:type="spellStart"/>
      <w:r w:rsidRPr="00B95411">
        <w:rPr>
          <w:rFonts w:ascii="微软雅黑" w:eastAsia="微软雅黑" w:hAnsi="微软雅黑"/>
        </w:rPr>
        <w:t>LoanAmount</w:t>
      </w:r>
      <w:proofErr w:type="spellEnd"/>
      <w:r w:rsidRPr="00B9541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元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借款期限：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="00296BA1" w:rsidRPr="00B95411">
        <w:rPr>
          <w:rFonts w:ascii="微软雅黑" w:eastAsia="微软雅黑" w:hAnsi="微软雅黑"/>
        </w:rPr>
        <w:t>LoanPeriod</w:t>
      </w:r>
      <w:proofErr w:type="spellEnd"/>
      <w:r w:rsidRPr="00765EC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 xml:space="preserve"> 天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月利率：  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Pr="00765EC1">
        <w:rPr>
          <w:rFonts w:ascii="微软雅黑" w:eastAsia="微软雅黑" w:hAnsi="微软雅黑"/>
        </w:rPr>
        <w:t>MonthlyInterestRate</w:t>
      </w:r>
      <w:proofErr w:type="spellEnd"/>
      <w:r w:rsidRPr="00765EC1">
        <w:rPr>
          <w:rFonts w:ascii="微软雅黑" w:eastAsia="微软雅黑" w:hAnsi="微软雅黑" w:hint="eastAsia"/>
        </w:rPr>
        <w:t>&amp;%</w:t>
      </w:r>
      <w:r>
        <w:rPr>
          <w:rFonts w:ascii="微软雅黑" w:eastAsia="微软雅黑" w:hAnsi="微软雅黑" w:hint="eastAsia"/>
        </w:rPr>
        <w:t xml:space="preserve"> </w:t>
      </w:r>
    </w:p>
    <w:p w:rsidR="00317416" w:rsidRPr="003F6207" w:rsidRDefault="00317416" w:rsidP="00317416">
      <w:pPr>
        <w:adjustRightInd w:val="0"/>
        <w:snapToGrid w:val="0"/>
        <w:spacing w:afterLines="50" w:after="156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还款金额：</w:t>
      </w:r>
      <w:r w:rsidRPr="00BC7EA3">
        <w:rPr>
          <w:rFonts w:ascii="微软雅黑" w:eastAsia="微软雅黑" w:hAnsi="微软雅黑" w:hint="eastAsia"/>
        </w:rPr>
        <w:t>&amp;</w:t>
      </w:r>
      <w:proofErr w:type="spellStart"/>
      <w:r w:rsidR="00F9527C" w:rsidRPr="00B95411">
        <w:rPr>
          <w:rFonts w:ascii="微软雅黑" w:eastAsia="微软雅黑" w:hAnsi="微软雅黑"/>
        </w:rPr>
        <w:t>MonthlyRepay</w:t>
      </w:r>
      <w:proofErr w:type="spellEnd"/>
      <w:r w:rsidRPr="00BC7EA3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/元</w:t>
      </w:r>
    </w:p>
    <w:p w:rsidR="00317416" w:rsidRPr="00F62FCF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F62FCF">
        <w:rPr>
          <w:rFonts w:ascii="微软雅黑" w:eastAsia="微软雅黑" w:hAnsi="微软雅黑" w:hint="eastAsia"/>
        </w:rPr>
        <w:t>经综合评估，乙方认为甲方信用状况良好，符合乙方优惠活动期间优质客户的认定标准。</w:t>
      </w:r>
      <w:r>
        <w:rPr>
          <w:rFonts w:ascii="微软雅黑" w:eastAsia="微软雅黑" w:hAnsi="微软雅黑" w:hint="eastAsia"/>
        </w:rPr>
        <w:t>故</w:t>
      </w:r>
      <w:r w:rsidRPr="00F62FCF">
        <w:rPr>
          <w:rFonts w:ascii="微软雅黑" w:eastAsia="微软雅黑" w:hAnsi="微软雅黑" w:hint="eastAsia"/>
        </w:rPr>
        <w:t>乙方同意本次给予甲方豁免应收利息的优惠。但是，该等利息的免除不构成甲方的其他义务和责任的任何豁免。</w:t>
      </w:r>
    </w:p>
    <w:p w:rsidR="00317416" w:rsidRPr="00B95411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proofErr w:type="gramStart"/>
      <w:r w:rsidRPr="00B95411">
        <w:rPr>
          <w:rFonts w:ascii="微软雅黑" w:eastAsia="微软雅黑" w:hAnsi="微软雅黑" w:hint="eastAsia"/>
        </w:rPr>
        <w:t>故以上</w:t>
      </w:r>
      <w:proofErr w:type="gramEnd"/>
      <w:r w:rsidRPr="00B95411">
        <w:rPr>
          <w:rFonts w:ascii="微软雅黑" w:eastAsia="微软雅黑" w:hAnsi="微软雅黑" w:hint="eastAsia"/>
        </w:rPr>
        <w:t>借款详情变更为：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借款金额：</w:t>
      </w:r>
      <w:r w:rsidRPr="00B95411">
        <w:rPr>
          <w:rFonts w:ascii="微软雅黑" w:eastAsia="微软雅黑" w:hAnsi="微软雅黑" w:hint="eastAsia"/>
        </w:rPr>
        <w:t>&amp;</w:t>
      </w:r>
      <w:proofErr w:type="spellStart"/>
      <w:r w:rsidRPr="00B95411">
        <w:rPr>
          <w:rFonts w:ascii="微软雅黑" w:eastAsia="微软雅黑" w:hAnsi="微软雅黑"/>
        </w:rPr>
        <w:t>LoanAmount</w:t>
      </w:r>
      <w:proofErr w:type="spellEnd"/>
      <w:r w:rsidRPr="00B95411">
        <w:rPr>
          <w:rFonts w:ascii="微软雅黑" w:eastAsia="微软雅黑" w:hAnsi="微软雅黑" w:hint="eastAsia"/>
        </w:rPr>
        <w:t>&amp;</w:t>
      </w:r>
    </w:p>
    <w:p w:rsidR="00317416" w:rsidRPr="00C51B8C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借款期限：</w:t>
      </w:r>
      <w:r w:rsidRPr="00765EC1">
        <w:rPr>
          <w:rFonts w:ascii="微软雅黑" w:eastAsia="微软雅黑" w:hAnsi="微软雅黑" w:hint="eastAsia"/>
        </w:rPr>
        <w:t>&amp;</w:t>
      </w:r>
      <w:proofErr w:type="spellStart"/>
      <w:r w:rsidR="00B95411" w:rsidRPr="00B95411">
        <w:rPr>
          <w:rFonts w:ascii="微软雅黑" w:eastAsia="微软雅黑" w:hAnsi="微软雅黑"/>
        </w:rPr>
        <w:t>LoanPeriod</w:t>
      </w:r>
      <w:proofErr w:type="spellEnd"/>
      <w:r w:rsidRPr="00765EC1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 xml:space="preserve"> 天</w:t>
      </w:r>
    </w:p>
    <w:p w:rsidR="00317416" w:rsidRPr="00F62FCF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F62FCF">
        <w:rPr>
          <w:rFonts w:ascii="微软雅黑" w:eastAsia="微软雅黑" w:hAnsi="微软雅黑" w:hint="eastAsia"/>
        </w:rPr>
        <w:t>月利率：</w:t>
      </w:r>
      <w:r>
        <w:rPr>
          <w:rFonts w:ascii="微软雅黑" w:eastAsia="微软雅黑" w:hAnsi="微软雅黑" w:hint="eastAsia"/>
        </w:rPr>
        <w:t xml:space="preserve">  </w:t>
      </w:r>
      <w:r w:rsidR="003C2F1A">
        <w:rPr>
          <w:rFonts w:ascii="微软雅黑" w:eastAsia="微软雅黑" w:hAnsi="微软雅黑" w:hint="eastAsia"/>
          <w:kern w:val="0"/>
        </w:rPr>
        <w:t>&amp;</w:t>
      </w:r>
      <w:proofErr w:type="spellStart"/>
      <w:r w:rsidR="003C2F1A">
        <w:rPr>
          <w:rFonts w:ascii="微软雅黑" w:eastAsia="微软雅黑" w:hAnsi="微软雅黑" w:hint="eastAsia"/>
          <w:kern w:val="0"/>
        </w:rPr>
        <w:t>MonthlyInterestRate</w:t>
      </w:r>
      <w:proofErr w:type="spellEnd"/>
      <w:r w:rsidR="003C2F1A">
        <w:rPr>
          <w:rFonts w:ascii="微软雅黑" w:eastAsia="微软雅黑" w:hAnsi="微软雅黑" w:hint="eastAsia"/>
          <w:kern w:val="0"/>
        </w:rPr>
        <w:t>&amp;%</w:t>
      </w:r>
    </w:p>
    <w:p w:rsidR="00317416" w:rsidRPr="00F62FCF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F62FCF">
        <w:rPr>
          <w:rFonts w:ascii="微软雅黑" w:eastAsia="微软雅黑" w:hAnsi="微软雅黑" w:hint="eastAsia"/>
        </w:rPr>
        <w:t>还款金额：</w:t>
      </w:r>
      <w:r w:rsidRPr="00BC7EA3">
        <w:rPr>
          <w:rFonts w:ascii="微软雅黑" w:eastAsia="微软雅黑" w:hAnsi="微软雅黑" w:hint="eastAsia"/>
        </w:rPr>
        <w:t>&amp;</w:t>
      </w:r>
      <w:proofErr w:type="spellStart"/>
      <w:r w:rsidR="00B95411" w:rsidRPr="00B95411">
        <w:rPr>
          <w:rFonts w:ascii="微软雅黑" w:eastAsia="微软雅黑" w:hAnsi="微软雅黑"/>
        </w:rPr>
        <w:t>MonthlyRepay</w:t>
      </w:r>
      <w:proofErr w:type="spellEnd"/>
      <w:r w:rsidRPr="00BC7EA3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/元</w:t>
      </w:r>
    </w:p>
    <w:p w:rsidR="00317416" w:rsidRDefault="00317416" w:rsidP="00317416">
      <w:pPr>
        <w:adjustRightInd w:val="0"/>
        <w:snapToGrid w:val="0"/>
        <w:spacing w:afterLines="50" w:after="156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原借款合同之“</w:t>
      </w:r>
      <w:r w:rsidRPr="00F62FCF">
        <w:rPr>
          <w:rFonts w:ascii="微软雅黑" w:eastAsia="微软雅黑" w:hAnsi="微软雅黑" w:hint="eastAsia"/>
        </w:rPr>
        <w:t>借</w:t>
      </w:r>
      <w:r>
        <w:rPr>
          <w:rFonts w:ascii="微软雅黑" w:eastAsia="微软雅黑" w:hAnsi="微软雅黑" w:hint="eastAsia"/>
        </w:rPr>
        <w:t>款明细”的</w:t>
      </w:r>
      <w:r w:rsidRPr="00F62FCF">
        <w:rPr>
          <w:rFonts w:ascii="微软雅黑" w:eastAsia="微软雅黑" w:hAnsi="微软雅黑" w:hint="eastAsia"/>
        </w:rPr>
        <w:t>其他内容保持不变。甲方应在</w:t>
      </w:r>
      <w:r>
        <w:rPr>
          <w:rFonts w:ascii="微软雅黑" w:eastAsia="微软雅黑" w:hAnsi="微软雅黑" w:hint="eastAsia"/>
        </w:rPr>
        <w:t>乙方放款日后的第    天（放款日次日视为放款后的第1天）向乙方归还上述还款金额。如有逾期，甲方应按照原借款合同的约定承担相应的违约责任。</w:t>
      </w:r>
    </w:p>
    <w:p w:rsidR="00317416" w:rsidRDefault="00317416" w:rsidP="0031741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本协议一式两份，甲乙双方各执壹份，均具同等法律效力。本协议未尽之事宜，以原借款合同为准。</w:t>
      </w:r>
    </w:p>
    <w:p w:rsidR="00317416" w:rsidRDefault="0025249C" w:rsidP="00317416">
      <w:pPr>
        <w:adjustRightInd w:val="0"/>
        <w:snapToGrid w:val="0"/>
        <w:rPr>
          <w:rFonts w:ascii="微软雅黑" w:eastAsia="微软雅黑" w:hAnsi="微软雅黑"/>
        </w:rPr>
      </w:pPr>
      <w:ins w:id="1" w:author="栾昌俊" w:date="2015-12-17T10:15:00Z">
        <w:del w:id="2" w:author="张志博" w:date="2015-07-30T15:47:00Z">
          <w:r w:rsidDel="00136DD8">
            <w:rPr>
              <w:rFonts w:ascii="微软雅黑" w:eastAsia="微软雅黑" w:hAnsi="微软雅黑"/>
              <w:noProof/>
              <w:rPrChange w:id="3">
                <w:rPr>
                  <w:noProof/>
                </w:rPr>
              </w:rPrChange>
            </w:rPr>
            <w:drawing>
              <wp:anchor distT="0" distB="0" distL="114300" distR="114300" simplePos="0" relativeHeight="251658752" behindDoc="1" locked="0" layoutInCell="1" allowOverlap="1" wp14:anchorId="0B1AEFD1" wp14:editId="236ED82E">
                <wp:simplePos x="0" y="0"/>
                <wp:positionH relativeFrom="column">
                  <wp:posOffset>3920490</wp:posOffset>
                </wp:positionH>
                <wp:positionV relativeFrom="paragraph">
                  <wp:posOffset>130810</wp:posOffset>
                </wp:positionV>
                <wp:extent cx="1800225" cy="1800225"/>
                <wp:effectExtent l="0" t="0" r="0" b="0"/>
                <wp:wrapNone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vcData\91UU\00100100356\RecvFile\裘夏鹃_100100330\维信(白色背景透明)\上海静安维信小额贷款有限公司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del>
      </w:ins>
    </w:p>
    <w:p w:rsidR="00317416" w:rsidRPr="00FB5BCC" w:rsidRDefault="00317416" w:rsidP="00317416">
      <w:pPr>
        <w:adjustRightInd w:val="0"/>
        <w:snapToGrid w:val="0"/>
        <w:rPr>
          <w:rFonts w:ascii="微软雅黑" w:eastAsia="微软雅黑" w:hAnsi="微软雅黑"/>
        </w:rPr>
      </w:pPr>
    </w:p>
    <w:p w:rsidR="00317416" w:rsidRPr="00FB5BCC" w:rsidRDefault="00317416" w:rsidP="00317416">
      <w:pPr>
        <w:rPr>
          <w:b/>
        </w:rPr>
      </w:pPr>
      <w:r w:rsidRPr="00FB5BCC">
        <w:rPr>
          <w:rFonts w:hint="eastAsia"/>
          <w:b/>
        </w:rPr>
        <w:t>甲方：</w:t>
      </w:r>
      <w:bookmarkStart w:id="4" w:name="ImageSignature"/>
      <w:bookmarkEnd w:id="4"/>
      <w:r w:rsidRPr="00804729">
        <w:rPr>
          <w:rFonts w:ascii="微软雅黑" w:eastAsia="微软雅黑" w:hAnsi="微软雅黑" w:hint="eastAsia"/>
        </w:rPr>
        <w:t xml:space="preserve">  </w:t>
      </w:r>
      <w:r w:rsidRPr="00FB5BCC">
        <w:rPr>
          <w:rFonts w:hint="eastAsia"/>
          <w:b/>
        </w:rPr>
        <w:t xml:space="preserve">     </w:t>
      </w:r>
      <w:r>
        <w:rPr>
          <w:rFonts w:hint="eastAsia"/>
          <w:b/>
        </w:rPr>
        <w:t xml:space="preserve">    </w:t>
      </w:r>
      <w:r w:rsidRPr="00FB5BCC">
        <w:rPr>
          <w:rFonts w:hint="eastAsia"/>
          <w:b/>
        </w:rPr>
        <w:t xml:space="preserve">               </w:t>
      </w:r>
      <w:r w:rsidRPr="00FB5BCC">
        <w:rPr>
          <w:rFonts w:hint="eastAsia"/>
          <w:b/>
        </w:rPr>
        <w:t>乙方：</w:t>
      </w:r>
      <w:r w:rsidR="0025249C" w:rsidRPr="0025249C">
        <w:rPr>
          <w:rFonts w:hint="eastAsia"/>
          <w:b/>
        </w:rPr>
        <w:t>成都维仕小额贷款有限公司</w:t>
      </w:r>
    </w:p>
    <w:p w:rsidR="00C72431" w:rsidRPr="00B028E5" w:rsidRDefault="00317416" w:rsidP="00C72431">
      <w:r>
        <w:rPr>
          <w:rFonts w:asciiTheme="minorEastAsia" w:hAnsiTheme="minorEastAsia"/>
          <w:szCs w:val="21"/>
        </w:rPr>
        <w:br w:type="page"/>
      </w:r>
      <w:r w:rsidR="00966C9B">
        <w:rPr>
          <w:noProof/>
        </w:rPr>
        <w:pict>
          <v:rect id="矩形 1" o:spid="_x0000_s1026" style="position:absolute;left:0;text-align:left;margin-left:7.5pt;margin-top:9.15pt;width:279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" fillcolor="white [3212]" strokecolor="#d99594 [1941]" strokeweight="2pt">
            <v:textbox>
              <w:txbxContent>
                <w:p w:rsidR="00C72431" w:rsidRPr="00C72431" w:rsidRDefault="00C72431" w:rsidP="00C72431">
                  <w:pPr>
                    <w:jc w:val="center"/>
                    <w:rPr>
                      <w:b/>
                      <w:sz w:val="40"/>
                    </w:rPr>
                  </w:pPr>
                  <w:r w:rsidRPr="00C72431">
                    <w:rPr>
                      <w:rFonts w:hint="eastAsia"/>
                      <w:b/>
                      <w:sz w:val="40"/>
                    </w:rPr>
                    <w:t>签署日期</w:t>
                  </w:r>
                </w:p>
                <w:p w:rsidR="00C72431" w:rsidRPr="00C72431" w:rsidRDefault="00C72431" w:rsidP="00C72431">
                  <w:pPr>
                    <w:jc w:val="center"/>
                    <w:rPr>
                      <w:b/>
                      <w:sz w:val="40"/>
                    </w:rPr>
                  </w:pPr>
                  <w:r w:rsidRPr="00C72431">
                    <w:rPr>
                      <w:rFonts w:hint="eastAsia"/>
                      <w:b/>
                      <w:sz w:val="40"/>
                    </w:rPr>
                    <w:t>&amp;</w:t>
                  </w:r>
                  <w:proofErr w:type="spellStart"/>
                  <w:r w:rsidRPr="00C72431">
                    <w:rPr>
                      <w:b/>
                      <w:sz w:val="40"/>
                    </w:rPr>
                    <w:t>DeductTime</w:t>
                  </w:r>
                  <w:proofErr w:type="spellEnd"/>
                  <w:r w:rsidRPr="00C72431">
                    <w:rPr>
                      <w:rFonts w:hint="eastAsia"/>
                      <w:b/>
                      <w:sz w:val="40"/>
                    </w:rPr>
                    <w:t>&amp;</w:t>
                  </w:r>
                </w:p>
              </w:txbxContent>
            </v:textbox>
          </v:rect>
        </w:pict>
      </w:r>
    </w:p>
    <w:p w:rsidR="00317416" w:rsidRDefault="00317416" w:rsidP="00317416">
      <w:pPr>
        <w:widowControl/>
        <w:jc w:val="left"/>
        <w:rPr>
          <w:rFonts w:asciiTheme="minorEastAsia" w:hAnsiTheme="minorEastAsia"/>
          <w:szCs w:val="21"/>
        </w:rPr>
      </w:pPr>
    </w:p>
    <w:p w:rsidR="008F104F" w:rsidRPr="00317416" w:rsidRDefault="008F104F" w:rsidP="00317416"/>
    <w:sectPr w:rsidR="008F104F" w:rsidRPr="00317416" w:rsidSect="00A96F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9B" w:rsidRDefault="00966C9B" w:rsidP="00B51DD6">
      <w:r>
        <w:separator/>
      </w:r>
    </w:p>
  </w:endnote>
  <w:endnote w:type="continuationSeparator" w:id="0">
    <w:p w:rsidR="00966C9B" w:rsidRDefault="00966C9B" w:rsidP="00B5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9B" w:rsidRDefault="00966C9B" w:rsidP="00B51DD6">
      <w:r>
        <w:separator/>
      </w:r>
    </w:p>
  </w:footnote>
  <w:footnote w:type="continuationSeparator" w:id="0">
    <w:p w:rsidR="00966C9B" w:rsidRDefault="00966C9B" w:rsidP="00B5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F7"/>
    <w:multiLevelType w:val="hybridMultilevel"/>
    <w:tmpl w:val="5DC0FEA8"/>
    <w:lvl w:ilvl="0" w:tplc="5A68C2E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74C0E"/>
    <w:multiLevelType w:val="hybridMultilevel"/>
    <w:tmpl w:val="F1F88160"/>
    <w:lvl w:ilvl="0" w:tplc="6D64019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/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A4E0D"/>
    <w:multiLevelType w:val="hybridMultilevel"/>
    <w:tmpl w:val="2F0A1A4E"/>
    <w:lvl w:ilvl="0" w:tplc="1C82FF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栾昌俊">
    <w15:presenceInfo w15:providerId="AD" w15:userId="S-1-5-21-875193185-2336815277-3522549939-3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D65"/>
    <w:rsid w:val="00001A47"/>
    <w:rsid w:val="000246DF"/>
    <w:rsid w:val="00081341"/>
    <w:rsid w:val="000D1584"/>
    <w:rsid w:val="00110F0C"/>
    <w:rsid w:val="001565C3"/>
    <w:rsid w:val="001B153D"/>
    <w:rsid w:val="001B1588"/>
    <w:rsid w:val="001C1B9E"/>
    <w:rsid w:val="001D097F"/>
    <w:rsid w:val="001E63DD"/>
    <w:rsid w:val="00230D65"/>
    <w:rsid w:val="00246C88"/>
    <w:rsid w:val="0025249C"/>
    <w:rsid w:val="002855F9"/>
    <w:rsid w:val="00292F27"/>
    <w:rsid w:val="00296BA1"/>
    <w:rsid w:val="002C51F9"/>
    <w:rsid w:val="002F0B28"/>
    <w:rsid w:val="0031637A"/>
    <w:rsid w:val="00317416"/>
    <w:rsid w:val="003308AD"/>
    <w:rsid w:val="003324C1"/>
    <w:rsid w:val="00373A2E"/>
    <w:rsid w:val="003B1C16"/>
    <w:rsid w:val="003B2BDE"/>
    <w:rsid w:val="003C2F1A"/>
    <w:rsid w:val="0043262D"/>
    <w:rsid w:val="00493FD0"/>
    <w:rsid w:val="004B571B"/>
    <w:rsid w:val="004D51BE"/>
    <w:rsid w:val="004E0CA6"/>
    <w:rsid w:val="00513B2C"/>
    <w:rsid w:val="00515750"/>
    <w:rsid w:val="00522FC6"/>
    <w:rsid w:val="00551BA1"/>
    <w:rsid w:val="00570F62"/>
    <w:rsid w:val="005C287E"/>
    <w:rsid w:val="005D5C9A"/>
    <w:rsid w:val="005D68BD"/>
    <w:rsid w:val="005D69D5"/>
    <w:rsid w:val="00621C98"/>
    <w:rsid w:val="0069166C"/>
    <w:rsid w:val="00745918"/>
    <w:rsid w:val="00794B7E"/>
    <w:rsid w:val="007E5A50"/>
    <w:rsid w:val="007F7526"/>
    <w:rsid w:val="00804729"/>
    <w:rsid w:val="00811085"/>
    <w:rsid w:val="008A2794"/>
    <w:rsid w:val="008A324B"/>
    <w:rsid w:val="008A3335"/>
    <w:rsid w:val="008F104F"/>
    <w:rsid w:val="00947BA5"/>
    <w:rsid w:val="009514EF"/>
    <w:rsid w:val="009566F5"/>
    <w:rsid w:val="00960A49"/>
    <w:rsid w:val="00966C9B"/>
    <w:rsid w:val="00967ED3"/>
    <w:rsid w:val="009E2A1A"/>
    <w:rsid w:val="009F35A5"/>
    <w:rsid w:val="00A61B9D"/>
    <w:rsid w:val="00A75D75"/>
    <w:rsid w:val="00A82C5C"/>
    <w:rsid w:val="00A908D3"/>
    <w:rsid w:val="00A96F9F"/>
    <w:rsid w:val="00AB6B20"/>
    <w:rsid w:val="00AC5BCD"/>
    <w:rsid w:val="00AE3341"/>
    <w:rsid w:val="00AE517E"/>
    <w:rsid w:val="00B1666D"/>
    <w:rsid w:val="00B32593"/>
    <w:rsid w:val="00B51DD6"/>
    <w:rsid w:val="00B60322"/>
    <w:rsid w:val="00B85E92"/>
    <w:rsid w:val="00B95411"/>
    <w:rsid w:val="00B96964"/>
    <w:rsid w:val="00B96D83"/>
    <w:rsid w:val="00BC5C7B"/>
    <w:rsid w:val="00C72431"/>
    <w:rsid w:val="00CA4E6F"/>
    <w:rsid w:val="00CB1500"/>
    <w:rsid w:val="00CD331A"/>
    <w:rsid w:val="00D010B7"/>
    <w:rsid w:val="00D433E0"/>
    <w:rsid w:val="00D624FD"/>
    <w:rsid w:val="00D87FDE"/>
    <w:rsid w:val="00DB25D5"/>
    <w:rsid w:val="00E01D19"/>
    <w:rsid w:val="00E261E0"/>
    <w:rsid w:val="00E52C57"/>
    <w:rsid w:val="00EA6135"/>
    <w:rsid w:val="00EC1238"/>
    <w:rsid w:val="00F1040E"/>
    <w:rsid w:val="00F9527C"/>
    <w:rsid w:val="00FA0782"/>
    <w:rsid w:val="00FA35C3"/>
    <w:rsid w:val="00FA44B5"/>
    <w:rsid w:val="00FE089B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D6"/>
    <w:rPr>
      <w:sz w:val="18"/>
      <w:szCs w:val="18"/>
    </w:rPr>
  </w:style>
  <w:style w:type="paragraph" w:styleId="a5">
    <w:name w:val="List Paragraph"/>
    <w:basedOn w:val="a"/>
    <w:uiPriority w:val="34"/>
    <w:qFormat/>
    <w:rsid w:val="00B51D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6B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6B2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7BA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47BA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47BA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47BA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47BA5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621C9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621C9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6147F-4E7B-467E-AF0B-5710B1D5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陈茁</dc:creator>
  <cp:keywords/>
  <dc:description/>
  <cp:lastModifiedBy>于兆梁</cp:lastModifiedBy>
  <cp:revision>64</cp:revision>
  <dcterms:created xsi:type="dcterms:W3CDTF">2015-07-09T09:10:00Z</dcterms:created>
  <dcterms:modified xsi:type="dcterms:W3CDTF">2016-01-22T07:27:00Z</dcterms:modified>
</cp:coreProperties>
</file>