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B5" w:rsidRPr="007E729A" w:rsidRDefault="006F644F" w:rsidP="007E729A">
      <w:pPr>
        <w:jc w:val="center"/>
        <w:rPr>
          <w:rFonts w:ascii="微软雅黑" w:eastAsia="微软雅黑" w:hAnsi="微软雅黑"/>
          <w:b/>
        </w:rPr>
      </w:pPr>
      <w:r w:rsidRPr="007E729A">
        <w:rPr>
          <w:rFonts w:ascii="微软雅黑" w:eastAsia="微软雅黑" w:hAnsi="微软雅黑" w:hint="eastAsia"/>
          <w:b/>
        </w:rPr>
        <w:t>关于变更卡号的补充协议</w:t>
      </w:r>
    </w:p>
    <w:p w:rsidR="006F644F" w:rsidRPr="00DC14C9" w:rsidRDefault="006F644F" w:rsidP="006F644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="004E681E" w:rsidRPr="00F93AB3">
        <w:rPr>
          <w:rFonts w:ascii="微软雅黑" w:eastAsia="微软雅黑" w:hAnsi="微软雅黑" w:hint="eastAsia"/>
          <w:szCs w:val="21"/>
        </w:rPr>
        <w:t>&amp;</w:t>
      </w:r>
      <w:r w:rsidR="004E681E" w:rsidRPr="00F93AB3">
        <w:rPr>
          <w:rFonts w:ascii="微软雅黑" w:eastAsia="微软雅黑" w:hAnsi="微软雅黑"/>
          <w:szCs w:val="21"/>
        </w:rPr>
        <w:t>Name</w:t>
      </w:r>
      <w:r w:rsidR="004E681E" w:rsidRPr="00F93AB3">
        <w:rPr>
          <w:rFonts w:ascii="微软雅黑" w:eastAsia="微软雅黑" w:hAnsi="微软雅黑" w:hint="eastAsia"/>
          <w:szCs w:val="21"/>
        </w:rPr>
        <w:t>&amp;</w:t>
      </w:r>
    </w:p>
    <w:p w:rsidR="006F644F" w:rsidRPr="00782626" w:rsidRDefault="006F644F" w:rsidP="006F644F">
      <w:pPr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身份证号:</w:t>
      </w:r>
      <w:r w:rsidR="00421BC6">
        <w:rPr>
          <w:rFonts w:ascii="微软雅黑" w:eastAsia="微软雅黑" w:hAnsi="微软雅黑" w:hint="eastAsia"/>
        </w:rPr>
        <w:t xml:space="preserve"> </w:t>
      </w:r>
      <w:r w:rsidR="00421BC6" w:rsidRPr="00F93AB3">
        <w:rPr>
          <w:rFonts w:ascii="微软雅黑" w:eastAsia="微软雅黑" w:hAnsi="微软雅黑" w:hint="eastAsia"/>
          <w:szCs w:val="21"/>
        </w:rPr>
        <w:t>&amp;</w:t>
      </w:r>
      <w:proofErr w:type="spellStart"/>
      <w:r w:rsidR="00421BC6" w:rsidRPr="00F93AB3">
        <w:rPr>
          <w:rFonts w:ascii="微软雅黑" w:eastAsia="微软雅黑" w:hAnsi="微软雅黑"/>
          <w:szCs w:val="21"/>
        </w:rPr>
        <w:t>Identity</w:t>
      </w:r>
      <w:r w:rsidR="00421BC6" w:rsidRPr="00F93AB3">
        <w:rPr>
          <w:rFonts w:ascii="微软雅黑" w:eastAsia="微软雅黑" w:hAnsi="微软雅黑" w:hint="eastAsia"/>
          <w:szCs w:val="21"/>
        </w:rPr>
        <w:t>Card</w:t>
      </w:r>
      <w:proofErr w:type="spellEnd"/>
      <w:r w:rsidR="00421BC6" w:rsidRPr="00F93AB3">
        <w:rPr>
          <w:rFonts w:ascii="微软雅黑" w:eastAsia="微软雅黑" w:hAnsi="微软雅黑" w:hint="eastAsia"/>
          <w:szCs w:val="21"/>
        </w:rPr>
        <w:t>&amp;</w:t>
      </w:r>
    </w:p>
    <w:p w:rsidR="00F65B4E" w:rsidRDefault="00C0783C" w:rsidP="006F64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</w:t>
      </w:r>
      <w:r w:rsidR="00F65B4E">
        <w:rPr>
          <w:rFonts w:ascii="微软雅黑" w:eastAsia="微软雅黑" w:hAnsi="微软雅黑" w:hint="eastAsia"/>
        </w:rPr>
        <w:t>号</w:t>
      </w:r>
      <w:r w:rsidR="00F65B4E" w:rsidRPr="00782626">
        <w:rPr>
          <w:rFonts w:ascii="微软雅黑" w:eastAsia="微软雅黑" w:hAnsi="微软雅黑"/>
        </w:rPr>
        <w:t>:</w:t>
      </w:r>
      <w:r w:rsidR="00F65B4E" w:rsidRPr="00782626">
        <w:rPr>
          <w:rFonts w:ascii="微软雅黑" w:eastAsia="微软雅黑" w:hAnsi="微软雅黑" w:hint="eastAsia"/>
        </w:rPr>
        <w:t xml:space="preserve"> </w:t>
      </w:r>
      <w:r w:rsidR="00F65B4E" w:rsidRPr="00765EC1">
        <w:rPr>
          <w:rFonts w:ascii="微软雅黑" w:eastAsia="微软雅黑" w:hAnsi="微软雅黑" w:hint="eastAsia"/>
        </w:rPr>
        <w:t>&amp;</w:t>
      </w:r>
      <w:r w:rsidR="002E09D9">
        <w:rPr>
          <w:rFonts w:ascii="微软雅黑" w:eastAsia="微软雅黑" w:hAnsi="微软雅黑" w:hint="eastAsia"/>
        </w:rPr>
        <w:t>Phone</w:t>
      </w:r>
      <w:bookmarkStart w:id="0" w:name="_GoBack"/>
      <w:bookmarkEnd w:id="0"/>
      <w:r w:rsidR="00F65B4E" w:rsidRPr="00765EC1">
        <w:rPr>
          <w:rFonts w:ascii="微软雅黑" w:eastAsia="微软雅黑" w:hAnsi="微软雅黑" w:hint="eastAsia"/>
        </w:rPr>
        <w:t>&amp;</w:t>
      </w:r>
    </w:p>
    <w:p w:rsidR="006F644F" w:rsidRPr="00782626" w:rsidRDefault="006F644F" w:rsidP="006F64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="0065214F" w:rsidRPr="0065214F">
        <w:rPr>
          <w:rFonts w:ascii="微软雅黑" w:eastAsia="微软雅黑" w:hAnsi="微软雅黑" w:hint="eastAsia"/>
        </w:rPr>
        <w:t>成都维</w:t>
      </w:r>
      <w:proofErr w:type="gramStart"/>
      <w:r w:rsidR="0065214F" w:rsidRPr="0065214F">
        <w:rPr>
          <w:rFonts w:ascii="微软雅黑" w:eastAsia="微软雅黑" w:hAnsi="微软雅黑" w:hint="eastAsia"/>
        </w:rPr>
        <w:t>仕</w:t>
      </w:r>
      <w:proofErr w:type="gramEnd"/>
      <w:r w:rsidR="0065214F" w:rsidRPr="0065214F">
        <w:rPr>
          <w:rFonts w:ascii="微软雅黑" w:eastAsia="微软雅黑" w:hAnsi="微软雅黑" w:hint="eastAsia"/>
        </w:rPr>
        <w:t>小额贷款有限公司</w:t>
      </w:r>
    </w:p>
    <w:p w:rsidR="006F644F" w:rsidRDefault="006F644F" w:rsidP="006F644F"/>
    <w:p w:rsidR="006F644F" w:rsidRPr="009B3E06" w:rsidRDefault="006F644F" w:rsidP="0006605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甲乙双方于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LoanYear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r w:rsidRPr="009B3E06">
        <w:rPr>
          <w:rFonts w:ascii="微软雅黑" w:eastAsia="微软雅黑" w:hAnsi="微软雅黑" w:hint="eastAsia"/>
        </w:rPr>
        <w:t>年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LoanMonth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r w:rsidRPr="009B3E06">
        <w:rPr>
          <w:rFonts w:ascii="微软雅黑" w:eastAsia="微软雅黑" w:hAnsi="微软雅黑" w:hint="eastAsia"/>
        </w:rPr>
        <w:t>月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LoanDay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gramStart"/>
      <w:r w:rsidRPr="009B3E06">
        <w:rPr>
          <w:rFonts w:ascii="微软雅黑" w:eastAsia="微软雅黑" w:hAnsi="微软雅黑" w:hint="eastAsia"/>
        </w:rPr>
        <w:t>日签署</w:t>
      </w:r>
      <w:proofErr w:type="gramEnd"/>
      <w:r w:rsidRPr="009B3E06">
        <w:rPr>
          <w:rFonts w:ascii="微软雅黑" w:eastAsia="微软雅黑" w:hAnsi="微软雅黑" w:hint="eastAsia"/>
        </w:rPr>
        <w:t>编号为</w:t>
      </w:r>
      <w:r w:rsidR="001B5360" w:rsidRPr="00F93AB3">
        <w:rPr>
          <w:rFonts w:ascii="微软雅黑" w:eastAsia="微软雅黑" w:hAnsi="微软雅黑" w:hint="eastAsia"/>
        </w:rPr>
        <w:t>&amp;</w:t>
      </w:r>
      <w:proofErr w:type="spellStart"/>
      <w:r w:rsidR="001B5360" w:rsidRPr="00F93AB3">
        <w:rPr>
          <w:rFonts w:ascii="微软雅黑" w:eastAsia="微软雅黑" w:hAnsi="微软雅黑"/>
        </w:rPr>
        <w:t>ContractNo</w:t>
      </w:r>
      <w:proofErr w:type="spellEnd"/>
      <w:r w:rsidR="001B5360" w:rsidRPr="00F93AB3">
        <w:rPr>
          <w:rFonts w:ascii="微软雅黑" w:eastAsia="微软雅黑" w:hAnsi="微软雅黑" w:hint="eastAsia"/>
        </w:rPr>
        <w:t>&amp;</w:t>
      </w:r>
      <w:r w:rsidR="001B5360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的《</w:t>
      </w:r>
      <w:r w:rsidR="009B3E06" w:rsidRPr="009B3E06">
        <w:rPr>
          <w:rFonts w:ascii="微软雅黑" w:eastAsia="微软雅黑" w:hAnsi="微软雅黑" w:hint="eastAsia"/>
        </w:rPr>
        <w:t>个人信用借款合同</w:t>
      </w:r>
      <w:r w:rsidRPr="009B3E06">
        <w:rPr>
          <w:rFonts w:ascii="微软雅黑" w:eastAsia="微软雅黑" w:hAnsi="微软雅黑" w:hint="eastAsia"/>
        </w:rPr>
        <w:t>》（简称“原合同”），原合同</w:t>
      </w:r>
      <w:r w:rsidR="007E729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2.1</w:t>
      </w:r>
      <w:r w:rsidR="007E729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约定：“甲乙双方确认，乙方委托银行或者第三方支付公司将本合同项下的借款人民币（大写）</w:t>
      </w:r>
      <w:r w:rsidR="002069EB" w:rsidRPr="00765EC1">
        <w:rPr>
          <w:rFonts w:ascii="微软雅黑" w:eastAsia="微软雅黑" w:hAnsi="微软雅黑" w:hint="eastAsia"/>
        </w:rPr>
        <w:t>&amp;</w:t>
      </w:r>
      <w:proofErr w:type="spellStart"/>
      <w:r w:rsidR="002069EB" w:rsidRPr="00765EC1">
        <w:rPr>
          <w:rFonts w:ascii="微软雅黑" w:eastAsia="微软雅黑" w:hAnsi="微软雅黑"/>
        </w:rPr>
        <w:t>LoanAmount</w:t>
      </w:r>
      <w:r w:rsidR="002069EB" w:rsidRPr="00765EC1">
        <w:rPr>
          <w:rFonts w:ascii="微软雅黑" w:eastAsia="微软雅黑" w:hAnsi="微软雅黑" w:hint="eastAsia"/>
        </w:rPr>
        <w:t>ToCreditCard</w:t>
      </w:r>
      <w:r w:rsidR="002069EB" w:rsidRPr="00765EC1">
        <w:rPr>
          <w:rFonts w:ascii="微软雅黑" w:eastAsia="微软雅黑" w:hAnsi="微软雅黑"/>
        </w:rPr>
        <w:t>C</w:t>
      </w:r>
      <w:r w:rsidR="002069EB" w:rsidRPr="00765EC1">
        <w:rPr>
          <w:rFonts w:ascii="微软雅黑" w:eastAsia="微软雅黑" w:hAnsi="微软雅黑" w:hint="eastAsia"/>
        </w:rPr>
        <w:t>hinese</w:t>
      </w:r>
      <w:proofErr w:type="spellEnd"/>
      <w:r w:rsidR="002069EB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>（小写）</w:t>
      </w:r>
      <w:r w:rsidR="002069EB" w:rsidRPr="00765EC1">
        <w:rPr>
          <w:rFonts w:ascii="微软雅黑" w:eastAsia="微软雅黑" w:hAnsi="微软雅黑" w:hint="eastAsia"/>
        </w:rPr>
        <w:t>&amp;</w:t>
      </w:r>
      <w:proofErr w:type="spellStart"/>
      <w:r w:rsidR="0044434C" w:rsidRPr="00CC6CB3">
        <w:rPr>
          <w:rFonts w:ascii="微软雅黑" w:eastAsia="微软雅黑" w:hAnsi="微软雅黑"/>
        </w:rPr>
        <w:t>LoanAmountToCreditCard</w:t>
      </w:r>
      <w:proofErr w:type="spellEnd"/>
      <w:r w:rsidR="002069EB" w:rsidRPr="00765EC1">
        <w:rPr>
          <w:rFonts w:ascii="微软雅黑" w:eastAsia="微软雅黑" w:hAnsi="微软雅黑" w:hint="eastAsia"/>
        </w:rPr>
        <w:t>&amp;</w:t>
      </w:r>
      <w:r w:rsidR="002069EB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元划往甲方提供的以下放款账户1，将人民币（大写）</w:t>
      </w:r>
      <w:r w:rsidR="00F37C8A" w:rsidRPr="00765EC1">
        <w:rPr>
          <w:rFonts w:ascii="微软雅黑" w:eastAsia="微软雅黑" w:hAnsi="微软雅黑" w:hint="eastAsia"/>
        </w:rPr>
        <w:t>&amp;</w:t>
      </w:r>
      <w:proofErr w:type="spellStart"/>
      <w:r w:rsidR="00F37C8A" w:rsidRPr="00765EC1">
        <w:rPr>
          <w:rFonts w:ascii="微软雅黑" w:eastAsia="微软雅黑" w:hAnsi="微软雅黑"/>
        </w:rPr>
        <w:t>FormalitiesAmtC</w:t>
      </w:r>
      <w:r w:rsidR="00F37C8A" w:rsidRPr="00765EC1">
        <w:rPr>
          <w:rFonts w:ascii="微软雅黑" w:eastAsia="微软雅黑" w:hAnsi="微软雅黑" w:hint="eastAsia"/>
        </w:rPr>
        <w:t>hinese</w:t>
      </w:r>
      <w:proofErr w:type="spellEnd"/>
      <w:r w:rsidR="00F37C8A" w:rsidRPr="00765EC1">
        <w:rPr>
          <w:rFonts w:ascii="微软雅黑" w:eastAsia="微软雅黑" w:hAnsi="微软雅黑" w:hint="eastAsia"/>
        </w:rPr>
        <w:t>&amp;</w:t>
      </w:r>
      <w:r w:rsidR="00F37C8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（小写）</w:t>
      </w:r>
      <w:r w:rsidR="00F37C8A" w:rsidRPr="00765EC1">
        <w:rPr>
          <w:rFonts w:ascii="微软雅黑" w:eastAsia="微软雅黑" w:hAnsi="微软雅黑" w:hint="eastAsia"/>
        </w:rPr>
        <w:t>&amp;</w:t>
      </w:r>
      <w:proofErr w:type="spellStart"/>
      <w:r w:rsidR="00F37C8A" w:rsidRPr="00765EC1">
        <w:rPr>
          <w:rFonts w:ascii="微软雅黑" w:eastAsia="微软雅黑" w:hAnsi="微软雅黑"/>
        </w:rPr>
        <w:t>FormalitiesAmt</w:t>
      </w:r>
      <w:proofErr w:type="spellEnd"/>
      <w:r w:rsidR="00F37C8A" w:rsidRPr="00765EC1">
        <w:rPr>
          <w:rFonts w:ascii="微软雅黑" w:eastAsia="微软雅黑" w:hAnsi="微软雅黑" w:hint="eastAsia"/>
        </w:rPr>
        <w:t>&amp;</w:t>
      </w:r>
      <w:r w:rsidR="00F37C8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元划往甲方提供的放款账户2。</w:t>
      </w:r>
    </w:p>
    <w:p w:rsidR="00562426" w:rsidRDefault="006F644F" w:rsidP="007E218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账户1：开户行： </w:t>
      </w:r>
      <w:r w:rsidR="00562426" w:rsidRPr="00765EC1">
        <w:rPr>
          <w:rFonts w:ascii="微软雅黑" w:eastAsia="微软雅黑" w:hAnsi="微软雅黑" w:hint="eastAsia"/>
        </w:rPr>
        <w:t>&amp;</w:t>
      </w:r>
      <w:proofErr w:type="spellStart"/>
      <w:r w:rsidR="00562426" w:rsidRPr="00765EC1">
        <w:rPr>
          <w:rFonts w:ascii="微软雅黑" w:eastAsia="微软雅黑" w:hAnsi="微软雅黑"/>
        </w:rPr>
        <w:t>CreditCardBankName</w:t>
      </w:r>
      <w:proofErr w:type="spellEnd"/>
      <w:r w:rsidR="00562426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 xml:space="preserve"> </w:t>
      </w:r>
    </w:p>
    <w:p w:rsidR="00562426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户名： </w:t>
      </w:r>
      <w:r w:rsidR="004556D8">
        <w:rPr>
          <w:rFonts w:ascii="微软雅黑" w:eastAsia="微软雅黑" w:hAnsi="微软雅黑" w:hint="eastAsia"/>
        </w:rPr>
        <w:t xml:space="preserve">  </w:t>
      </w:r>
      <w:r w:rsidR="00562426" w:rsidRPr="00765EC1">
        <w:rPr>
          <w:rFonts w:ascii="微软雅黑" w:eastAsia="微软雅黑" w:hAnsi="微软雅黑" w:hint="eastAsia"/>
        </w:rPr>
        <w:t>&amp;</w:t>
      </w:r>
      <w:r w:rsidR="00562426" w:rsidRPr="00765EC1">
        <w:rPr>
          <w:rFonts w:ascii="微软雅黑" w:eastAsia="微软雅黑" w:hAnsi="微软雅黑"/>
        </w:rPr>
        <w:t>Name</w:t>
      </w:r>
      <w:r w:rsidR="00562426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 xml:space="preserve">  </w:t>
      </w:r>
    </w:p>
    <w:p w:rsidR="006F644F" w:rsidRPr="00534914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账号：</w:t>
      </w:r>
      <w:r w:rsidR="004556D8">
        <w:rPr>
          <w:rFonts w:ascii="微软雅黑" w:eastAsia="微软雅黑" w:hAnsi="微软雅黑" w:hint="eastAsia"/>
        </w:rPr>
        <w:t xml:space="preserve">   </w:t>
      </w:r>
      <w:r w:rsidR="004556D8" w:rsidRPr="00765EC1">
        <w:rPr>
          <w:rFonts w:ascii="微软雅黑" w:eastAsia="微软雅黑" w:hAnsi="微软雅黑" w:hint="eastAsia"/>
        </w:rPr>
        <w:t>&amp;</w:t>
      </w:r>
      <w:proofErr w:type="spellStart"/>
      <w:r w:rsidR="004556D8" w:rsidRPr="00765EC1">
        <w:rPr>
          <w:rFonts w:ascii="微软雅黑" w:eastAsia="微软雅黑" w:hAnsi="微软雅黑" w:hint="eastAsia"/>
        </w:rPr>
        <w:t>Credit</w:t>
      </w:r>
      <w:r w:rsidR="004556D8" w:rsidRPr="00765EC1">
        <w:rPr>
          <w:rFonts w:ascii="微软雅黑" w:eastAsia="微软雅黑" w:hAnsi="微软雅黑"/>
        </w:rPr>
        <w:t>CardNo</w:t>
      </w:r>
      <w:proofErr w:type="spellEnd"/>
      <w:r w:rsidR="004556D8" w:rsidRPr="00765EC1">
        <w:rPr>
          <w:rFonts w:ascii="微软雅黑" w:eastAsia="微软雅黑" w:hAnsi="微软雅黑" w:hint="eastAsia"/>
        </w:rPr>
        <w:t>&amp;</w:t>
      </w:r>
    </w:p>
    <w:p w:rsidR="007D05FF" w:rsidRDefault="006F644F" w:rsidP="00534914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账户</w:t>
      </w:r>
      <w:r w:rsidR="009B3E06">
        <w:rPr>
          <w:rFonts w:ascii="微软雅黑" w:eastAsia="微软雅黑" w:hAnsi="微软雅黑" w:hint="eastAsia"/>
        </w:rPr>
        <w:t>2</w:t>
      </w:r>
      <w:r w:rsidRPr="009B3E06">
        <w:rPr>
          <w:rFonts w:ascii="微软雅黑" w:eastAsia="微软雅黑" w:hAnsi="微软雅黑" w:hint="eastAsia"/>
        </w:rPr>
        <w:t>：开户行：</w:t>
      </w:r>
      <w:r w:rsidR="006322D6">
        <w:rPr>
          <w:rFonts w:ascii="微软雅黑" w:eastAsia="微软雅黑" w:hAnsi="微软雅黑" w:hint="eastAsia"/>
        </w:rPr>
        <w:t xml:space="preserve"> </w:t>
      </w:r>
      <w:r w:rsidR="007D05FF" w:rsidRPr="00765EC1">
        <w:rPr>
          <w:rFonts w:ascii="微软雅黑" w:eastAsia="微软雅黑" w:hAnsi="微软雅黑" w:hint="eastAsia"/>
        </w:rPr>
        <w:t>&amp;</w:t>
      </w:r>
      <w:proofErr w:type="spellStart"/>
      <w:r w:rsidR="007D05FF" w:rsidRPr="00765EC1">
        <w:rPr>
          <w:rFonts w:ascii="微软雅黑" w:eastAsia="微软雅黑" w:hAnsi="微软雅黑" w:hint="eastAsia"/>
        </w:rPr>
        <w:t>CashCardBank</w:t>
      </w:r>
      <w:r w:rsidR="007D05FF" w:rsidRPr="00765EC1">
        <w:rPr>
          <w:rFonts w:ascii="微软雅黑" w:eastAsia="微软雅黑" w:hAnsi="微软雅黑"/>
        </w:rPr>
        <w:t>Name</w:t>
      </w:r>
      <w:proofErr w:type="spellEnd"/>
      <w:r w:rsidR="007D05FF" w:rsidRPr="00765EC1">
        <w:rPr>
          <w:rFonts w:ascii="微软雅黑" w:eastAsia="微软雅黑" w:hAnsi="微软雅黑" w:hint="eastAsia"/>
        </w:rPr>
        <w:t>&amp;</w:t>
      </w:r>
      <w:r w:rsidR="007E2186">
        <w:rPr>
          <w:rFonts w:ascii="微软雅黑" w:eastAsia="微软雅黑" w:hAnsi="微软雅黑" w:hint="eastAsia"/>
        </w:rPr>
        <w:t xml:space="preserve"> </w:t>
      </w:r>
    </w:p>
    <w:p w:rsidR="007D05FF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户名：</w:t>
      </w:r>
      <w:r w:rsidR="00920135">
        <w:rPr>
          <w:rFonts w:ascii="微软雅黑" w:eastAsia="微软雅黑" w:hAnsi="微软雅黑" w:hint="eastAsia"/>
        </w:rPr>
        <w:t xml:space="preserve"> </w:t>
      </w:r>
      <w:r w:rsidR="006322D6">
        <w:rPr>
          <w:rFonts w:ascii="微软雅黑" w:eastAsia="微软雅黑" w:hAnsi="微软雅黑" w:hint="eastAsia"/>
        </w:rPr>
        <w:t xml:space="preserve">  </w:t>
      </w:r>
      <w:r w:rsidR="007D05FF" w:rsidRPr="00765EC1">
        <w:rPr>
          <w:rFonts w:ascii="微软雅黑" w:eastAsia="微软雅黑" w:hAnsi="微软雅黑" w:hint="eastAsia"/>
        </w:rPr>
        <w:t>&amp;</w:t>
      </w:r>
      <w:r w:rsidR="007D05FF" w:rsidRPr="00765EC1">
        <w:rPr>
          <w:rFonts w:ascii="微软雅黑" w:eastAsia="微软雅黑" w:hAnsi="微软雅黑"/>
        </w:rPr>
        <w:t>Name</w:t>
      </w:r>
      <w:r w:rsidR="007D05FF" w:rsidRPr="00765EC1">
        <w:rPr>
          <w:rFonts w:ascii="微软雅黑" w:eastAsia="微软雅黑" w:hAnsi="微软雅黑" w:hint="eastAsia"/>
        </w:rPr>
        <w:t>&amp;</w:t>
      </w:r>
    </w:p>
    <w:p w:rsidR="006F644F" w:rsidRPr="009B3E06" w:rsidRDefault="006F644F" w:rsidP="007E218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       </w:t>
      </w:r>
      <w:r w:rsidR="007D05FF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账号：</w:t>
      </w:r>
      <w:r w:rsidR="00920135">
        <w:rPr>
          <w:rFonts w:ascii="微软雅黑" w:eastAsia="微软雅黑" w:hAnsi="微软雅黑" w:hint="eastAsia"/>
        </w:rPr>
        <w:t xml:space="preserve"> </w:t>
      </w:r>
      <w:r w:rsidR="006322D6">
        <w:rPr>
          <w:rFonts w:ascii="微软雅黑" w:eastAsia="微软雅黑" w:hAnsi="微软雅黑" w:hint="eastAsia"/>
        </w:rPr>
        <w:t xml:space="preserve">  </w:t>
      </w:r>
      <w:r w:rsidR="007D05FF" w:rsidRPr="00765EC1">
        <w:rPr>
          <w:rFonts w:ascii="微软雅黑" w:eastAsia="微软雅黑" w:hAnsi="微软雅黑" w:hint="eastAsia"/>
        </w:rPr>
        <w:t>&amp;</w:t>
      </w:r>
      <w:proofErr w:type="spellStart"/>
      <w:r w:rsidR="007D05FF" w:rsidRPr="00765EC1">
        <w:rPr>
          <w:rFonts w:ascii="微软雅黑" w:eastAsia="微软雅黑" w:hAnsi="微软雅黑" w:hint="eastAsia"/>
        </w:rPr>
        <w:t>CashCardNo</w:t>
      </w:r>
      <w:proofErr w:type="spellEnd"/>
      <w:r w:rsidR="007D05FF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9B3E06" w:rsidRP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现因甲方申请</w:t>
      </w:r>
      <w:r>
        <w:rPr>
          <w:rFonts w:ascii="微软雅黑" w:eastAsia="微软雅黑" w:hAnsi="微软雅黑" w:hint="eastAsia"/>
        </w:rPr>
        <w:t>且经乙方同意，甲乙双方</w:t>
      </w:r>
      <w:r w:rsidR="007E729A">
        <w:rPr>
          <w:rFonts w:ascii="微软雅黑" w:eastAsia="微软雅黑" w:hAnsi="微软雅黑" w:hint="eastAsia"/>
        </w:rPr>
        <w:t>一致认可</w:t>
      </w:r>
      <w:r>
        <w:rPr>
          <w:rFonts w:ascii="微软雅黑" w:eastAsia="微软雅黑" w:hAnsi="微软雅黑" w:hint="eastAsia"/>
        </w:rPr>
        <w:t>：</w:t>
      </w:r>
      <w:r w:rsidRPr="009B3E06">
        <w:rPr>
          <w:rFonts w:ascii="微软雅黑" w:eastAsia="微软雅黑" w:hAnsi="微软雅黑" w:hint="eastAsia"/>
        </w:rPr>
        <w:t>将上述2.1的账户</w:t>
      </w:r>
      <w:r>
        <w:rPr>
          <w:rFonts w:ascii="微软雅黑" w:eastAsia="微软雅黑" w:hAnsi="微软雅黑" w:hint="eastAsia"/>
        </w:rPr>
        <w:t>X</w:t>
      </w:r>
      <w:r w:rsidRPr="009B3E06">
        <w:rPr>
          <w:rFonts w:ascii="微软雅黑" w:eastAsia="微软雅黑" w:hAnsi="微软雅黑" w:hint="eastAsia"/>
        </w:rPr>
        <w:t>作如下变更：</w:t>
      </w:r>
    </w:p>
    <w:p w:rsidR="001841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账户</w:t>
      </w:r>
      <w:r>
        <w:rPr>
          <w:rFonts w:ascii="微软雅黑" w:eastAsia="微软雅黑" w:hAnsi="微软雅黑" w:hint="eastAsia"/>
        </w:rPr>
        <w:t>X</w:t>
      </w:r>
      <w:r w:rsidRPr="009B3E06">
        <w:rPr>
          <w:rFonts w:ascii="微软雅黑" w:eastAsia="微软雅黑" w:hAnsi="微软雅黑" w:hint="eastAsia"/>
        </w:rPr>
        <w:t>：开户行：</w:t>
      </w:r>
      <w:r w:rsidR="00A75A88" w:rsidRPr="00765EC1">
        <w:rPr>
          <w:rFonts w:ascii="微软雅黑" w:eastAsia="微软雅黑" w:hAnsi="微软雅黑" w:hint="eastAsia"/>
        </w:rPr>
        <w:t>&amp;</w:t>
      </w:r>
      <w:proofErr w:type="spellStart"/>
      <w:r w:rsidR="00A75A88" w:rsidRPr="00BE20F6">
        <w:rPr>
          <w:rFonts w:ascii="微软雅黑" w:eastAsia="微软雅黑" w:hAnsi="微软雅黑"/>
        </w:rPr>
        <w:t>ChangeCardBankName</w:t>
      </w:r>
      <w:proofErr w:type="spellEnd"/>
      <w:r w:rsidR="00A75A88" w:rsidRPr="00765EC1">
        <w:rPr>
          <w:rFonts w:ascii="微软雅黑" w:eastAsia="微软雅黑" w:hAnsi="微软雅黑" w:hint="eastAsia"/>
        </w:rPr>
        <w:t>&amp;</w:t>
      </w:r>
    </w:p>
    <w:p w:rsidR="00184106" w:rsidRDefault="009B3E06" w:rsidP="00184106">
      <w:pPr>
        <w:adjustRightInd w:val="0"/>
        <w:snapToGrid w:val="0"/>
        <w:ind w:firstLineChars="600" w:firstLine="126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户名：</w:t>
      </w:r>
      <w:r w:rsidR="00C10622" w:rsidRPr="00765EC1">
        <w:rPr>
          <w:rFonts w:ascii="微软雅黑" w:eastAsia="微软雅黑" w:hAnsi="微软雅黑" w:hint="eastAsia"/>
        </w:rPr>
        <w:t>&amp;</w:t>
      </w:r>
      <w:r w:rsidR="00C10622" w:rsidRPr="00765EC1">
        <w:rPr>
          <w:rFonts w:ascii="微软雅黑" w:eastAsia="微软雅黑" w:hAnsi="微软雅黑"/>
        </w:rPr>
        <w:t>Name</w:t>
      </w:r>
      <w:r w:rsidR="00C10622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184106">
      <w:pPr>
        <w:adjustRightInd w:val="0"/>
        <w:snapToGrid w:val="0"/>
        <w:ind w:firstLineChars="600" w:firstLine="126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账号：</w:t>
      </w:r>
      <w:r w:rsidR="00A75A88" w:rsidRPr="00765EC1">
        <w:rPr>
          <w:rFonts w:ascii="微软雅黑" w:eastAsia="微软雅黑" w:hAnsi="微软雅黑" w:hint="eastAsia"/>
        </w:rPr>
        <w:t>&amp;</w:t>
      </w:r>
      <w:proofErr w:type="spellStart"/>
      <w:r w:rsidR="00A75A88" w:rsidRPr="00BE20F6">
        <w:rPr>
          <w:rFonts w:ascii="微软雅黑" w:eastAsia="微软雅黑" w:hAnsi="微软雅黑"/>
        </w:rPr>
        <w:t>ChangeCardNo</w:t>
      </w:r>
      <w:proofErr w:type="spellEnd"/>
      <w:r w:rsidR="00A75A88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9B3E06" w:rsidRPr="009B3E06" w:rsidRDefault="009B3E06" w:rsidP="0006605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9B3E06" w:rsidRP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其他未尽之事宜，以原合同及相关文件为准。</w:t>
      </w:r>
    </w:p>
    <w:p w:rsidR="009B3E06" w:rsidRDefault="0065214F" w:rsidP="006F644F">
      <w:del w:id="1" w:author="张志博" w:date="2015-07-30T15:47:00Z">
        <w:r w:rsidDel="00136DD8">
          <w:rPr>
            <w:rFonts w:ascii="微软雅黑" w:eastAsia="微软雅黑" w:hAnsi="微软雅黑"/>
            <w:noProof/>
            <w:rPrChange w:id="2">
              <w:rPr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6C23EE85" wp14:editId="39826019">
              <wp:simplePos x="0" y="0"/>
              <wp:positionH relativeFrom="column">
                <wp:posOffset>3152775</wp:posOffset>
              </wp:positionH>
              <wp:positionV relativeFrom="paragraph">
                <wp:posOffset>123190</wp:posOffset>
              </wp:positionV>
              <wp:extent cx="1800225" cy="1800225"/>
              <wp:effectExtent l="0" t="0" r="0" b="0"/>
              <wp:wrapNone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vcData\91UU\00100100356\RecvFile\裘夏鹃_100100330\维信(白色背景透明)\上海静安维信小额贷款有限公司.gif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225" cy="180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del>
    </w:p>
    <w:p w:rsidR="009B3E06" w:rsidRDefault="009B3E06" w:rsidP="009B3E06">
      <w:pPr>
        <w:pStyle w:val="a3"/>
        <w:ind w:left="425" w:firstLineChars="0" w:firstLine="0"/>
        <w:rPr>
          <w:rFonts w:ascii="微软雅黑" w:eastAsia="微软雅黑" w:hAnsi="微软雅黑"/>
          <w:b/>
        </w:rPr>
      </w:pPr>
    </w:p>
    <w:p w:rsidR="009B3E06" w:rsidRPr="00782626" w:rsidRDefault="009B3E06" w:rsidP="009B3E0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bookmarkStart w:id="3" w:name="ImageSignature"/>
      <w:bookmarkEnd w:id="3"/>
      <w:r w:rsidR="009C20F6">
        <w:rPr>
          <w:rFonts w:ascii="微软雅黑" w:eastAsia="微软雅黑" w:hAnsi="微软雅黑" w:hint="eastAsia"/>
        </w:rPr>
        <w:t xml:space="preserve">           </w:t>
      </w: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="0065214F" w:rsidRPr="0065214F">
        <w:rPr>
          <w:rFonts w:ascii="微软雅黑" w:eastAsia="微软雅黑" w:hAnsi="微软雅黑" w:hint="eastAsia"/>
        </w:rPr>
        <w:t>成都维仕小额贷款有限公司</w:t>
      </w:r>
    </w:p>
    <w:p w:rsidR="009B3E06" w:rsidRPr="009B3E06" w:rsidRDefault="009B3E06" w:rsidP="006F644F"/>
    <w:p w:rsidR="006F644F" w:rsidRPr="006F644F" w:rsidRDefault="006F644F" w:rsidP="006F644F"/>
    <w:sectPr w:rsidR="006F644F" w:rsidRPr="006F644F" w:rsidSect="0067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2B" w:rsidRDefault="00DB532B" w:rsidP="00066056">
      <w:r>
        <w:separator/>
      </w:r>
    </w:p>
  </w:endnote>
  <w:endnote w:type="continuationSeparator" w:id="0">
    <w:p w:rsidR="00DB532B" w:rsidRDefault="00DB532B" w:rsidP="0006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2B" w:rsidRDefault="00DB532B" w:rsidP="00066056">
      <w:r>
        <w:separator/>
      </w:r>
    </w:p>
  </w:footnote>
  <w:footnote w:type="continuationSeparator" w:id="0">
    <w:p w:rsidR="00DB532B" w:rsidRDefault="00DB532B" w:rsidP="00066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44F"/>
    <w:rsid w:val="00066056"/>
    <w:rsid w:val="00071C35"/>
    <w:rsid w:val="0013423F"/>
    <w:rsid w:val="00147243"/>
    <w:rsid w:val="00184106"/>
    <w:rsid w:val="001B5360"/>
    <w:rsid w:val="002069EB"/>
    <w:rsid w:val="00234EF6"/>
    <w:rsid w:val="00277A34"/>
    <w:rsid w:val="002E09D9"/>
    <w:rsid w:val="00310EE6"/>
    <w:rsid w:val="00370D83"/>
    <w:rsid w:val="00421BC6"/>
    <w:rsid w:val="0044434C"/>
    <w:rsid w:val="004556D8"/>
    <w:rsid w:val="00494E47"/>
    <w:rsid w:val="004E681E"/>
    <w:rsid w:val="00534914"/>
    <w:rsid w:val="00562426"/>
    <w:rsid w:val="006322D6"/>
    <w:rsid w:val="0065214F"/>
    <w:rsid w:val="00671F06"/>
    <w:rsid w:val="006F644F"/>
    <w:rsid w:val="007D05FF"/>
    <w:rsid w:val="007E2186"/>
    <w:rsid w:val="007E729A"/>
    <w:rsid w:val="00852897"/>
    <w:rsid w:val="00920135"/>
    <w:rsid w:val="00924946"/>
    <w:rsid w:val="009B3E06"/>
    <w:rsid w:val="009C20F6"/>
    <w:rsid w:val="009F5523"/>
    <w:rsid w:val="00A75A88"/>
    <w:rsid w:val="00AC19C8"/>
    <w:rsid w:val="00B24322"/>
    <w:rsid w:val="00B82DCC"/>
    <w:rsid w:val="00BE20F6"/>
    <w:rsid w:val="00C0783C"/>
    <w:rsid w:val="00C10622"/>
    <w:rsid w:val="00CC6CB3"/>
    <w:rsid w:val="00DB532B"/>
    <w:rsid w:val="00DD66B5"/>
    <w:rsid w:val="00F336C0"/>
    <w:rsid w:val="00F37C8A"/>
    <w:rsid w:val="00F65B4E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0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B3E06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9B3E06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9B3E06"/>
  </w:style>
  <w:style w:type="paragraph" w:styleId="a6">
    <w:name w:val="Balloon Text"/>
    <w:basedOn w:val="a"/>
    <w:link w:val="Char0"/>
    <w:uiPriority w:val="99"/>
    <w:semiHidden/>
    <w:unhideWhenUsed/>
    <w:rsid w:val="009B3E0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E0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605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6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Company>Vcredit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</dc:creator>
  <cp:keywords/>
  <dc:description/>
  <cp:lastModifiedBy>于兆梁</cp:lastModifiedBy>
  <cp:revision>144</cp:revision>
  <dcterms:created xsi:type="dcterms:W3CDTF">2015-09-01T08:51:00Z</dcterms:created>
  <dcterms:modified xsi:type="dcterms:W3CDTF">2016-01-22T07:26:00Z</dcterms:modified>
</cp:coreProperties>
</file>