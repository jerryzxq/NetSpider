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FCA" w:rsidRDefault="00EA4FCA" w:rsidP="00EA4FCA">
      <w:pPr>
        <w:spacing w:before="0" w:beforeAutospacing="0" w:after="0" w:afterAutospacing="0"/>
        <w:ind w:firstLineChars="0" w:firstLine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特别提示函</w:t>
      </w:r>
    </w:p>
    <w:p w:rsidR="00EA4FCA" w:rsidRDefault="00EA4FCA" w:rsidP="00EA4FCA">
      <w:pPr>
        <w:tabs>
          <w:tab w:val="left" w:pos="7800"/>
        </w:tabs>
        <w:spacing w:before="0" w:beforeAutospacing="0" w:after="0" w:afterAutospacing="0"/>
        <w:ind w:firstLineChars="0" w:firstLine="0"/>
      </w:pPr>
      <w:r>
        <w:rPr>
          <w:rFonts w:hint="eastAsia"/>
        </w:rPr>
        <w:t>尊敬的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u w:val="single"/>
        </w:rPr>
        <w:t>&amp;</w:t>
      </w:r>
      <w:r>
        <w:rPr>
          <w:u w:val="single"/>
        </w:rPr>
        <w:t>Name</w:t>
      </w:r>
      <w:r>
        <w:rPr>
          <w:rFonts w:hint="eastAsia"/>
          <w:u w:val="single"/>
        </w:rPr>
        <w:t xml:space="preserve">&amp;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</w:rPr>
        <w:t>客户：</w:t>
      </w:r>
    </w:p>
    <w:p w:rsidR="00EA4FCA" w:rsidRDefault="00EA4FCA" w:rsidP="00EA4FCA">
      <w:pPr>
        <w:spacing w:before="0" w:beforeAutospacing="0" w:after="0" w:afterAutospacing="0" w:line="240" w:lineRule="auto"/>
        <w:ind w:rightChars="200" w:right="420" w:firstLineChars="0" w:firstLine="0"/>
      </w:pPr>
      <w:r>
        <w:rPr>
          <w:rFonts w:hint="eastAsia"/>
        </w:rPr>
        <w:t>为了完善</w:t>
      </w:r>
      <w:r w:rsidDel="00C6615B">
        <w:rPr>
          <w:rFonts w:hint="eastAsia"/>
        </w:rPr>
        <w:t xml:space="preserve"> </w:t>
      </w:r>
      <w:r>
        <w:rPr>
          <w:rFonts w:hint="eastAsia"/>
        </w:rPr>
        <w:t>“卡卡贷”在线服务平台的服务质量，提供优质高效的服务，维护您的合法权益，作为贷款服务方，我司特提请您仔细阅读</w:t>
      </w:r>
      <w:r w:rsidRPr="00123FFB">
        <w:rPr>
          <w:rFonts w:hint="eastAsia"/>
        </w:rPr>
        <w:t>并确认</w:t>
      </w:r>
      <w:r>
        <w:rPr>
          <w:rFonts w:hint="eastAsia"/>
        </w:rPr>
        <w:t>以下内容：</w:t>
      </w:r>
    </w:p>
    <w:p w:rsidR="00EA4FCA" w:rsidRDefault="00EA4FCA" w:rsidP="00EA4FCA">
      <w:pPr>
        <w:spacing w:before="0" w:beforeAutospacing="0" w:after="0" w:afterAutospacing="0"/>
        <w:ind w:firstLineChars="0" w:firstLine="0"/>
        <w:rPr>
          <w:b/>
        </w:rPr>
      </w:pPr>
      <w:r>
        <w:rPr>
          <w:rFonts w:hint="eastAsia"/>
          <w:b/>
        </w:rPr>
        <w:t>一、贷款详情</w:t>
      </w:r>
    </w:p>
    <w:p w:rsidR="00EA4FCA" w:rsidRDefault="00EA4FCA" w:rsidP="001C0D91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Lines="30" w:after="93" w:afterAutospacing="0" w:line="240" w:lineRule="auto"/>
        <w:ind w:left="424" w:rightChars="100" w:right="210" w:hangingChars="202" w:hanging="424"/>
      </w:pPr>
      <w:r>
        <w:rPr>
          <w:rFonts w:hint="eastAsia"/>
        </w:rPr>
        <w:t>您的贷款由</w:t>
      </w:r>
      <w:r>
        <w:rPr>
          <w:rFonts w:hint="eastAsia"/>
          <w:b/>
        </w:rPr>
        <w:t>中国对外经济贸易信托有限公司</w:t>
      </w:r>
      <w:r>
        <w:rPr>
          <w:rFonts w:hint="eastAsia"/>
        </w:rPr>
        <w:t>发放，贷款人发放贷款时，将委托</w:t>
      </w:r>
      <w:r>
        <w:rPr>
          <w:rFonts w:hint="eastAsia"/>
          <w:b/>
        </w:rPr>
        <w:t>杭州维</w:t>
      </w:r>
      <w:proofErr w:type="gramStart"/>
      <w:r>
        <w:rPr>
          <w:rFonts w:hint="eastAsia"/>
          <w:b/>
        </w:rPr>
        <w:t>仕</w:t>
      </w:r>
      <w:proofErr w:type="gramEnd"/>
      <w:r>
        <w:rPr>
          <w:rFonts w:hint="eastAsia"/>
          <w:b/>
        </w:rPr>
        <w:t>金融服务有限公司</w:t>
      </w:r>
      <w:r>
        <w:rPr>
          <w:rFonts w:hint="eastAsia"/>
        </w:rPr>
        <w:t>或其关联公司代为支付贷款款项，杭州维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金融服务公司或其关联公司的支付行为，等同于贷款人的放款行为。</w:t>
      </w:r>
    </w:p>
    <w:p w:rsidR="00EA4FCA" w:rsidRDefault="00EA4FCA" w:rsidP="001C0D91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Lines="30" w:after="93" w:afterAutospacing="0" w:line="240" w:lineRule="auto"/>
        <w:ind w:left="426" w:rightChars="100" w:right="210" w:hangingChars="202" w:hanging="426"/>
      </w:pPr>
      <w:r>
        <w:rPr>
          <w:rFonts w:hint="eastAsia"/>
          <w:b/>
        </w:rPr>
        <w:t>金额与期限：</w:t>
      </w:r>
      <w:r>
        <w:rPr>
          <w:rFonts w:hint="eastAsia"/>
        </w:rPr>
        <w:t>您的贷款金额</w:t>
      </w:r>
      <w:bookmarkStart w:id="0" w:name="A3"/>
      <w:bookmarkEnd w:id="0"/>
      <w:r>
        <w:rPr>
          <w:rFonts w:hint="eastAsia"/>
        </w:rPr>
        <w:t>￥</w:t>
      </w:r>
      <w:r>
        <w:rPr>
          <w:rFonts w:hint="eastAsia"/>
          <w:b/>
          <w:u w:val="single"/>
        </w:rPr>
        <w:t>&amp;</w:t>
      </w:r>
      <w:proofErr w:type="spellStart"/>
      <w:r>
        <w:rPr>
          <w:b/>
          <w:u w:val="single"/>
        </w:rPr>
        <w:t>LoanAmount</w:t>
      </w:r>
      <w:proofErr w:type="spellEnd"/>
      <w:r>
        <w:rPr>
          <w:rFonts w:hint="eastAsia"/>
          <w:b/>
          <w:u w:val="single"/>
        </w:rPr>
        <w:t>&amp;</w:t>
      </w:r>
      <w:r>
        <w:rPr>
          <w:rFonts w:hint="eastAsia"/>
          <w:b/>
        </w:rPr>
        <w:t>元</w:t>
      </w:r>
      <w:r>
        <w:rPr>
          <w:rFonts w:hint="eastAsia"/>
        </w:rPr>
        <w:t>，还款期数</w:t>
      </w:r>
      <w:bookmarkStart w:id="1" w:name="A4"/>
      <w:bookmarkEnd w:id="1"/>
      <w:r>
        <w:rPr>
          <w:rFonts w:hint="eastAsia"/>
          <w:b/>
          <w:u w:val="single"/>
        </w:rPr>
        <w:t>&amp;</w:t>
      </w:r>
      <w:proofErr w:type="spellStart"/>
      <w:r>
        <w:rPr>
          <w:b/>
          <w:u w:val="single"/>
        </w:rPr>
        <w:t>LoanPeriod</w:t>
      </w:r>
      <w:proofErr w:type="spellEnd"/>
      <w:r>
        <w:rPr>
          <w:rFonts w:hint="eastAsia"/>
          <w:b/>
          <w:u w:val="single"/>
        </w:rPr>
        <w:t>&amp;</w:t>
      </w:r>
      <w:r>
        <w:rPr>
          <w:rFonts w:hint="eastAsia"/>
          <w:b/>
        </w:rPr>
        <w:t>期</w:t>
      </w:r>
      <w:bookmarkStart w:id="2" w:name="A5"/>
      <w:bookmarkEnd w:id="2"/>
      <w:r>
        <w:rPr>
          <w:rFonts w:hint="eastAsia"/>
        </w:rPr>
        <w:t>。</w:t>
      </w:r>
    </w:p>
    <w:p w:rsidR="00EA4FCA" w:rsidRDefault="00EA4FCA" w:rsidP="001C0D91">
      <w:pPr>
        <w:pStyle w:val="a9"/>
        <w:numPr>
          <w:ilvl w:val="0"/>
          <w:numId w:val="1"/>
        </w:numPr>
        <w:spacing w:before="0" w:beforeAutospacing="0" w:afterLines="30" w:after="93" w:afterAutospacing="0" w:line="240" w:lineRule="auto"/>
        <w:ind w:left="211" w:rightChars="100" w:right="210" w:hangingChars="100" w:hanging="211"/>
      </w:pPr>
      <w:r>
        <w:rPr>
          <w:rFonts w:hint="eastAsia"/>
          <w:b/>
        </w:rPr>
        <w:t>费率：</w:t>
      </w:r>
      <w:r>
        <w:rPr>
          <w:rFonts w:hint="eastAsia"/>
        </w:rPr>
        <w:t>贷款</w:t>
      </w:r>
      <w:r>
        <w:rPr>
          <w:rFonts w:hint="eastAsia"/>
          <w:b/>
        </w:rPr>
        <w:t>利率</w:t>
      </w:r>
      <w:bookmarkStart w:id="3" w:name="A6"/>
      <w:bookmarkEnd w:id="3"/>
      <w:r>
        <w:rPr>
          <w:rFonts w:hint="eastAsia"/>
          <w:b/>
          <w:u w:val="single"/>
        </w:rPr>
        <w:t>&amp;</w:t>
      </w:r>
      <w:proofErr w:type="spellStart"/>
      <w:r>
        <w:rPr>
          <w:b/>
          <w:u w:val="single"/>
        </w:rPr>
        <w:t>MonthlyInterestRate</w:t>
      </w:r>
      <w:proofErr w:type="spellEnd"/>
      <w:r>
        <w:rPr>
          <w:rFonts w:hint="eastAsia"/>
          <w:b/>
          <w:u w:val="single"/>
        </w:rPr>
        <w:t>&amp;</w:t>
      </w:r>
      <w:r>
        <w:rPr>
          <w:rFonts w:hint="eastAsia"/>
          <w:b/>
        </w:rPr>
        <w:t>%/</w:t>
      </w:r>
      <w:r>
        <w:rPr>
          <w:rFonts w:hint="eastAsia"/>
          <w:b/>
        </w:rPr>
        <w:t>月</w:t>
      </w:r>
      <w:r>
        <w:rPr>
          <w:rFonts w:hint="eastAsia"/>
        </w:rPr>
        <w:t>，</w:t>
      </w:r>
      <w:r>
        <w:rPr>
          <w:rFonts w:hint="eastAsia"/>
          <w:b/>
        </w:rPr>
        <w:t>服务费及担保费</w:t>
      </w:r>
      <w:bookmarkStart w:id="4" w:name="A7"/>
      <w:bookmarkEnd w:id="4"/>
      <w:r>
        <w:rPr>
          <w:rFonts w:hint="eastAsia"/>
          <w:b/>
          <w:u w:val="single"/>
        </w:rPr>
        <w:t>&amp;</w:t>
      </w:r>
      <w:proofErr w:type="spellStart"/>
      <w:r>
        <w:rPr>
          <w:b/>
          <w:u w:val="single"/>
        </w:rPr>
        <w:t>MonthlyServiceRate</w:t>
      </w:r>
      <w:proofErr w:type="spellEnd"/>
      <w:r>
        <w:rPr>
          <w:rFonts w:hint="eastAsia"/>
          <w:b/>
          <w:u w:val="single"/>
        </w:rPr>
        <w:t>&amp;</w:t>
      </w:r>
      <w:r>
        <w:rPr>
          <w:rFonts w:hint="eastAsia"/>
          <w:b/>
        </w:rPr>
        <w:t>% /</w:t>
      </w:r>
      <w:r>
        <w:rPr>
          <w:rFonts w:hint="eastAsia"/>
          <w:b/>
        </w:rPr>
        <w:t>月</w:t>
      </w:r>
      <w:r>
        <w:rPr>
          <w:rFonts w:hint="eastAsia"/>
        </w:rPr>
        <w:t>。</w:t>
      </w:r>
    </w:p>
    <w:p w:rsidR="00EA4FCA" w:rsidRDefault="00EA4FCA" w:rsidP="001C0D91">
      <w:pPr>
        <w:pStyle w:val="a9"/>
        <w:numPr>
          <w:ilvl w:val="0"/>
          <w:numId w:val="1"/>
        </w:numPr>
        <w:spacing w:before="0" w:beforeAutospacing="0" w:afterLines="30" w:after="93" w:afterAutospacing="0" w:line="240" w:lineRule="auto"/>
        <w:ind w:left="210" w:rightChars="100" w:right="210" w:firstLineChars="0" w:hanging="210"/>
        <w:mirrorIndents/>
      </w:pPr>
      <w:r w:rsidRPr="00DF0EE0">
        <w:rPr>
          <w:rFonts w:hint="eastAsia"/>
          <w:b/>
        </w:rPr>
        <w:t>手续费：</w:t>
      </w:r>
      <w:r w:rsidRPr="00C942EA">
        <w:rPr>
          <w:rFonts w:hint="eastAsia"/>
        </w:rPr>
        <w:t>您应在放款当日向贷款服务方</w:t>
      </w:r>
      <w:r w:rsidRPr="00DF0EE0">
        <w:rPr>
          <w:rFonts w:hint="eastAsia"/>
          <w:b/>
        </w:rPr>
        <w:t>支付手续费</w:t>
      </w:r>
      <w:r w:rsidRPr="00DF0EE0">
        <w:rPr>
          <w:rFonts w:hint="eastAsia"/>
          <w:b/>
        </w:rPr>
        <w:t>_</w:t>
      </w:r>
      <w:r>
        <w:rPr>
          <w:rFonts w:ascii="楷体_GB2312" w:eastAsia="楷体_GB2312" w:hAnsi="Times New Roman" w:hint="eastAsia"/>
          <w:b/>
          <w:szCs w:val="21"/>
          <w:u w:val="single"/>
        </w:rPr>
        <w:t>&amp;</w:t>
      </w:r>
      <w:proofErr w:type="spellStart"/>
      <w:r>
        <w:rPr>
          <w:rFonts w:ascii="楷体_GB2312" w:eastAsia="楷体_GB2312" w:hAnsi="Times New Roman" w:hint="eastAsia"/>
          <w:b/>
          <w:szCs w:val="21"/>
          <w:u w:val="single"/>
        </w:rPr>
        <w:t>FormalitiesAmt</w:t>
      </w:r>
      <w:proofErr w:type="spellEnd"/>
      <w:r>
        <w:rPr>
          <w:rFonts w:ascii="楷体_GB2312" w:eastAsia="楷体_GB2312" w:hAnsi="Times New Roman" w:hint="eastAsia"/>
          <w:b/>
          <w:szCs w:val="21"/>
          <w:u w:val="single"/>
        </w:rPr>
        <w:t>&amp;</w:t>
      </w:r>
      <w:r w:rsidRPr="00DF0EE0">
        <w:rPr>
          <w:rFonts w:hint="eastAsia"/>
          <w:b/>
        </w:rPr>
        <w:t>元</w:t>
      </w:r>
      <w:r w:rsidRPr="00C942EA">
        <w:rPr>
          <w:rFonts w:hint="eastAsia"/>
        </w:rPr>
        <w:t>，</w:t>
      </w:r>
      <w:r w:rsidR="00D640C1" w:rsidRPr="0074286A">
        <w:rPr>
          <w:rFonts w:hint="eastAsia"/>
        </w:rPr>
        <w:t>由</w:t>
      </w:r>
      <w:r w:rsidR="00D640C1">
        <w:rPr>
          <w:rFonts w:hint="eastAsia"/>
        </w:rPr>
        <w:t>您</w:t>
      </w:r>
      <w:r w:rsidR="00D640C1" w:rsidRPr="0074286A">
        <w:rPr>
          <w:rFonts w:hint="eastAsia"/>
        </w:rPr>
        <w:t>委托</w:t>
      </w:r>
      <w:r w:rsidR="00D640C1">
        <w:rPr>
          <w:rFonts w:hint="eastAsia"/>
        </w:rPr>
        <w:t>银行或第三方支付系统</w:t>
      </w:r>
      <w:r w:rsidR="00D640C1" w:rsidRPr="0074286A">
        <w:rPr>
          <w:rFonts w:hint="eastAsia"/>
        </w:rPr>
        <w:t>自</w:t>
      </w:r>
      <w:r w:rsidR="00D640C1">
        <w:rPr>
          <w:rFonts w:hint="eastAsia"/>
        </w:rPr>
        <w:t>您的银行账户</w:t>
      </w:r>
      <w:r w:rsidR="00D640C1" w:rsidRPr="0074286A">
        <w:rPr>
          <w:rFonts w:hint="eastAsia"/>
        </w:rPr>
        <w:t>中一次性</w:t>
      </w:r>
      <w:r w:rsidR="00D640C1" w:rsidRPr="0074286A">
        <w:rPr>
          <w:rFonts w:hint="eastAsia"/>
          <w:b/>
        </w:rPr>
        <w:t>扣除</w:t>
      </w:r>
      <w:r w:rsidRPr="00DF0EE0">
        <w:rPr>
          <w:rFonts w:hint="eastAsia"/>
          <w:b/>
        </w:rPr>
        <w:t>。</w:t>
      </w:r>
    </w:p>
    <w:p w:rsidR="00EA4FCA" w:rsidRPr="00E0629E" w:rsidRDefault="00EA4FCA" w:rsidP="001C0D91">
      <w:pPr>
        <w:pStyle w:val="a9"/>
        <w:numPr>
          <w:ilvl w:val="0"/>
          <w:numId w:val="1"/>
        </w:numPr>
        <w:adjustRightInd w:val="0"/>
        <w:snapToGrid w:val="0"/>
        <w:spacing w:before="0" w:beforeAutospacing="0" w:afterLines="30" w:after="93" w:afterAutospacing="0" w:line="240" w:lineRule="auto"/>
        <w:ind w:left="426" w:rightChars="100" w:right="210" w:hangingChars="202" w:hanging="426"/>
      </w:pPr>
      <w:r>
        <w:rPr>
          <w:rFonts w:hint="eastAsia"/>
          <w:b/>
          <w:color w:val="000000"/>
        </w:rPr>
        <w:t>每月付款：每月应付金额共计为</w:t>
      </w:r>
      <w:r>
        <w:rPr>
          <w:rFonts w:hint="eastAsia"/>
          <w:color w:val="000000"/>
        </w:rPr>
        <w:t>￥</w:t>
      </w:r>
      <w:r>
        <w:rPr>
          <w:rFonts w:hint="eastAsia"/>
          <w:b/>
          <w:color w:val="000000"/>
          <w:u w:val="single"/>
        </w:rPr>
        <w:t>&amp;</w:t>
      </w:r>
      <w:proofErr w:type="spellStart"/>
      <w:r>
        <w:rPr>
          <w:b/>
          <w:color w:val="000000"/>
          <w:u w:val="single"/>
        </w:rPr>
        <w:t>MonthlyRepay</w:t>
      </w:r>
      <w:proofErr w:type="spellEnd"/>
      <w:r>
        <w:rPr>
          <w:rFonts w:hint="eastAsia"/>
          <w:b/>
          <w:color w:val="000000"/>
          <w:u w:val="single"/>
        </w:rPr>
        <w:t>&amp;</w:t>
      </w:r>
      <w:r>
        <w:rPr>
          <w:rFonts w:hint="eastAsia"/>
          <w:b/>
          <w:color w:val="000000"/>
        </w:rPr>
        <w:t>元，</w:t>
      </w:r>
      <w:r>
        <w:rPr>
          <w:rFonts w:hint="eastAsia"/>
          <w:color w:val="000000"/>
        </w:rPr>
        <w:t>从贷款发放的下月起，请在每月还款日将还款存入合同约定账户。</w:t>
      </w:r>
      <w:r>
        <w:rPr>
          <w:rFonts w:hint="eastAsia"/>
          <w:b/>
          <w:color w:val="000000"/>
        </w:rPr>
        <w:t>还款日为每月与放款日对应的日期的前一日；</w:t>
      </w:r>
      <w:r w:rsidRPr="00CE21EA">
        <w:rPr>
          <w:rFonts w:hint="eastAsia"/>
          <w:b/>
          <w:color w:val="000000"/>
        </w:rPr>
        <w:t>若放款日晚于当月</w:t>
      </w:r>
      <w:r w:rsidRPr="00CE21EA">
        <w:rPr>
          <w:rFonts w:hint="eastAsia"/>
          <w:b/>
          <w:color w:val="000000"/>
        </w:rPr>
        <w:t>27</w:t>
      </w:r>
      <w:r w:rsidRPr="00CE21EA">
        <w:rPr>
          <w:rFonts w:hint="eastAsia"/>
          <w:b/>
          <w:color w:val="000000"/>
        </w:rPr>
        <w:t>日，则还款日为每月</w:t>
      </w:r>
      <w:r w:rsidRPr="00CE21EA">
        <w:rPr>
          <w:rFonts w:hint="eastAsia"/>
          <w:b/>
          <w:color w:val="000000"/>
        </w:rPr>
        <w:t>26</w:t>
      </w:r>
      <w:r w:rsidRPr="00CE21EA">
        <w:rPr>
          <w:rFonts w:hint="eastAsia"/>
          <w:b/>
          <w:color w:val="000000"/>
        </w:rPr>
        <w:t>日。</w:t>
      </w:r>
      <w:r>
        <w:rPr>
          <w:rFonts w:hint="eastAsia"/>
          <w:color w:val="000000"/>
        </w:rPr>
        <w:t>若因为您未及时全额还款导致扣款失败，</w:t>
      </w:r>
      <w:r>
        <w:rPr>
          <w:rFonts w:ascii="宋体" w:cs="宋体" w:hint="eastAsia"/>
          <w:color w:val="000000"/>
          <w:kern w:val="0"/>
          <w:sz w:val="22"/>
          <w:lang w:val="zh-CN"/>
        </w:rPr>
        <w:t>权利人/受托人</w:t>
      </w:r>
      <w:r>
        <w:rPr>
          <w:rFonts w:hint="eastAsia"/>
          <w:color w:val="000000"/>
        </w:rPr>
        <w:t>将每日检索您的账户发起扣款，直至扣款成功。请您务必做好资金安排。</w:t>
      </w:r>
      <w:bookmarkStart w:id="5" w:name="OLE_LINK1"/>
      <w:bookmarkStart w:id="6" w:name="OLE_LINK2"/>
    </w:p>
    <w:p w:rsidR="00EA4FCA" w:rsidRPr="006F69B5" w:rsidRDefault="00EA4FCA" w:rsidP="00EA4FCA">
      <w:pPr>
        <w:pStyle w:val="a9"/>
        <w:numPr>
          <w:ilvl w:val="0"/>
          <w:numId w:val="1"/>
        </w:numPr>
        <w:spacing w:before="0" w:beforeAutospacing="0" w:after="0" w:afterAutospacing="0"/>
        <w:ind w:left="422" w:rightChars="200" w:right="420" w:hangingChars="200" w:hanging="422"/>
        <w:mirrorIndents/>
      </w:pPr>
      <w:r w:rsidRPr="006A4EFF">
        <w:rPr>
          <w:rFonts w:hint="eastAsia"/>
          <w:b/>
        </w:rPr>
        <w:t>担保：</w:t>
      </w:r>
      <w:r w:rsidRPr="00EA0B7A">
        <w:rPr>
          <w:rFonts w:hint="eastAsia"/>
        </w:rPr>
        <w:t>您的贷款</w:t>
      </w:r>
      <w:r>
        <w:rPr>
          <w:rFonts w:hint="eastAsia"/>
          <w:b/>
        </w:rPr>
        <w:t>由</w:t>
      </w:r>
      <w:r w:rsidRPr="00637361">
        <w:rPr>
          <w:rFonts w:hint="eastAsia"/>
          <w:b/>
        </w:rPr>
        <w:t>维仕担保有限公司</w:t>
      </w:r>
      <w:r>
        <w:rPr>
          <w:rFonts w:hint="eastAsia"/>
        </w:rPr>
        <w:t>提供担保。请您按约及时还款，否则贷款人将要求担保方履行连带担保赔付责任。担保方</w:t>
      </w:r>
      <w:r w:rsidRPr="00EA0B7A">
        <w:rPr>
          <w:rFonts w:hint="eastAsia"/>
          <w:b/>
        </w:rPr>
        <w:t>在赔付后将向您追偿所有赔付金额、违约金以及</w:t>
      </w:r>
      <w:r>
        <w:rPr>
          <w:rFonts w:hint="eastAsia"/>
        </w:rPr>
        <w:t>因此而发生的包括但不限于律师费、交通费、通信费、调查费、鉴定费、法院案件受理费等</w:t>
      </w:r>
      <w:r w:rsidRPr="00EA0B7A">
        <w:rPr>
          <w:rFonts w:hint="eastAsia"/>
          <w:b/>
        </w:rPr>
        <w:t>一切费用</w:t>
      </w:r>
      <w:r>
        <w:rPr>
          <w:rFonts w:hint="eastAsia"/>
        </w:rPr>
        <w:t>。</w:t>
      </w:r>
    </w:p>
    <w:p w:rsidR="00EA4FCA" w:rsidRDefault="00EA4FCA" w:rsidP="001C0D91">
      <w:pPr>
        <w:pStyle w:val="a9"/>
        <w:adjustRightInd w:val="0"/>
        <w:snapToGrid w:val="0"/>
        <w:spacing w:before="0" w:beforeAutospacing="0" w:afterLines="30" w:after="93" w:afterAutospacing="0" w:line="240" w:lineRule="auto"/>
        <w:ind w:left="424" w:rightChars="100" w:right="210" w:firstLineChars="0" w:hanging="424"/>
      </w:pPr>
    </w:p>
    <w:p w:rsidR="00EA4FCA" w:rsidRDefault="00EA4FCA" w:rsidP="001C0D91">
      <w:pPr>
        <w:spacing w:before="0" w:beforeAutospacing="0" w:afterLines="30" w:after="93" w:afterAutospacing="0" w:line="240" w:lineRule="auto"/>
        <w:ind w:firstLineChars="0" w:firstLine="0"/>
        <w:rPr>
          <w:b/>
        </w:rPr>
      </w:pPr>
      <w:r>
        <w:rPr>
          <w:rFonts w:hint="eastAsia"/>
          <w:b/>
        </w:rPr>
        <w:t>二、提前还款</w:t>
      </w:r>
    </w:p>
    <w:bookmarkEnd w:id="5"/>
    <w:bookmarkEnd w:id="6"/>
    <w:p w:rsidR="00EA4FCA" w:rsidRDefault="00EA4FCA" w:rsidP="001C0D91">
      <w:pPr>
        <w:pStyle w:val="a9"/>
        <w:spacing w:before="0" w:beforeAutospacing="0" w:afterLines="30" w:after="93" w:afterAutospacing="0" w:line="240" w:lineRule="auto"/>
        <w:ind w:leftChars="-1" w:left="-2" w:rightChars="100" w:right="210" w:firstLineChars="203" w:firstLine="426"/>
      </w:pPr>
      <w:r>
        <w:rPr>
          <w:rFonts w:hint="eastAsia"/>
        </w:rPr>
        <w:t>如您需提前还款，请通过卡卡贷进行申请操作，</w:t>
      </w:r>
      <w:r w:rsidRPr="004833B0">
        <w:rPr>
          <w:rFonts w:hint="eastAsia"/>
        </w:rPr>
        <w:t>当您通过卡卡贷确认还款金额后，权利人</w:t>
      </w:r>
      <w:r w:rsidRPr="004833B0">
        <w:rPr>
          <w:rFonts w:hint="eastAsia"/>
        </w:rPr>
        <w:t>/</w:t>
      </w:r>
      <w:r w:rsidRPr="004833B0">
        <w:rPr>
          <w:rFonts w:hint="eastAsia"/>
        </w:rPr>
        <w:t>受托人将从您的还款账户进行</w:t>
      </w:r>
      <w:r>
        <w:rPr>
          <w:rFonts w:hint="eastAsia"/>
        </w:rPr>
        <w:t>一次性全额</w:t>
      </w:r>
      <w:r w:rsidRPr="004833B0">
        <w:rPr>
          <w:rFonts w:hint="eastAsia"/>
        </w:rPr>
        <w:t>扣款，扣款成功后，提前还款成功。</w:t>
      </w:r>
      <w:r>
        <w:rPr>
          <w:rFonts w:hint="eastAsia"/>
        </w:rPr>
        <w:t xml:space="preserve"> </w:t>
      </w:r>
      <w:bookmarkStart w:id="7" w:name="OLE_LINK8"/>
      <w:bookmarkStart w:id="8" w:name="OLE_LINK9"/>
      <w:bookmarkStart w:id="9" w:name="OLE_LINK10"/>
    </w:p>
    <w:p w:rsidR="00EA4FCA" w:rsidRDefault="00EA4FCA" w:rsidP="001C0D91">
      <w:pPr>
        <w:spacing w:before="0" w:beforeAutospacing="0" w:afterLines="30" w:after="93" w:afterAutospacing="0" w:line="240" w:lineRule="auto"/>
        <w:ind w:firstLineChars="0" w:firstLine="0"/>
        <w:rPr>
          <w:b/>
        </w:rPr>
      </w:pPr>
      <w:r>
        <w:rPr>
          <w:rFonts w:hint="eastAsia"/>
          <w:b/>
        </w:rPr>
        <w:t>三、付费及贷后</w:t>
      </w:r>
    </w:p>
    <w:bookmarkEnd w:id="7"/>
    <w:bookmarkEnd w:id="8"/>
    <w:bookmarkEnd w:id="9"/>
    <w:p w:rsidR="00EA4FCA" w:rsidRDefault="00EA4FCA" w:rsidP="001C0D91">
      <w:pPr>
        <w:pStyle w:val="a9"/>
        <w:numPr>
          <w:ilvl w:val="0"/>
          <w:numId w:val="4"/>
        </w:numPr>
        <w:adjustRightInd w:val="0"/>
        <w:snapToGrid w:val="0"/>
        <w:spacing w:before="0" w:beforeAutospacing="0" w:afterLines="30" w:after="93" w:afterAutospacing="0" w:line="240" w:lineRule="auto"/>
        <w:ind w:left="426" w:rightChars="100" w:right="210" w:hangingChars="202" w:hanging="426"/>
      </w:pPr>
      <w:r>
        <w:rPr>
          <w:rFonts w:hint="eastAsia"/>
          <w:b/>
        </w:rPr>
        <w:t>谨慎还款：</w:t>
      </w:r>
      <w:r>
        <w:rPr>
          <w:rFonts w:hint="eastAsia"/>
        </w:rPr>
        <w:t>请</w:t>
      </w:r>
      <w:r>
        <w:rPr>
          <w:rFonts w:hint="eastAsia"/>
          <w:b/>
        </w:rPr>
        <w:t>不要直接</w:t>
      </w:r>
      <w:r>
        <w:rPr>
          <w:rFonts w:hint="eastAsia"/>
        </w:rPr>
        <w:t>向我司员工</w:t>
      </w:r>
      <w:r>
        <w:rPr>
          <w:rFonts w:hint="eastAsia"/>
          <w:b/>
        </w:rPr>
        <w:t>给付用于偿还合同约定的应还款项</w:t>
      </w:r>
      <w:r>
        <w:rPr>
          <w:rFonts w:hint="eastAsia"/>
        </w:rPr>
        <w:t>，请按照约定或我司工作人员提示，将还款存入合同约定账户或我司特别指定的收款账户。</w:t>
      </w:r>
    </w:p>
    <w:p w:rsidR="00EA4FCA" w:rsidRPr="006C6FFC" w:rsidRDefault="00EA4FCA" w:rsidP="001C0D91">
      <w:pPr>
        <w:pStyle w:val="a9"/>
        <w:numPr>
          <w:ilvl w:val="0"/>
          <w:numId w:val="4"/>
        </w:numPr>
        <w:adjustRightInd w:val="0"/>
        <w:snapToGrid w:val="0"/>
        <w:spacing w:before="0" w:beforeAutospacing="0" w:afterLines="30" w:after="93" w:afterAutospacing="0" w:line="240" w:lineRule="auto"/>
        <w:ind w:left="426" w:rightChars="100" w:right="210" w:hangingChars="202" w:hanging="426"/>
        <w:rPr>
          <w:b/>
        </w:rPr>
      </w:pPr>
      <w:r>
        <w:rPr>
          <w:rFonts w:hint="eastAsia"/>
          <w:b/>
        </w:rPr>
        <w:t>妥善保管放款银行卡与账户密码</w:t>
      </w:r>
      <w:r>
        <w:rPr>
          <w:rFonts w:hint="eastAsia"/>
        </w:rPr>
        <w:t>：请</w:t>
      </w:r>
      <w:r>
        <w:rPr>
          <w:rFonts w:hint="eastAsia"/>
          <w:b/>
        </w:rPr>
        <w:t>不要</w:t>
      </w:r>
      <w:r>
        <w:rPr>
          <w:rFonts w:hint="eastAsia"/>
        </w:rPr>
        <w:t>在放贷后向我司人员提供</w:t>
      </w:r>
      <w:r>
        <w:rPr>
          <w:rFonts w:hint="eastAsia"/>
          <w:b/>
        </w:rPr>
        <w:t>您的放款银行卡或放款账户密码</w:t>
      </w:r>
      <w:r>
        <w:rPr>
          <w:rFonts w:hint="eastAsia"/>
        </w:rPr>
        <w:t>。</w:t>
      </w:r>
    </w:p>
    <w:p w:rsidR="00EA4FCA" w:rsidRDefault="00EA4FCA" w:rsidP="001C0D91">
      <w:pPr>
        <w:spacing w:before="0" w:beforeAutospacing="0" w:afterLines="30" w:after="93" w:afterAutospacing="0" w:line="240" w:lineRule="auto"/>
        <w:ind w:firstLineChars="0" w:firstLine="0"/>
        <w:rPr>
          <w:b/>
        </w:rPr>
      </w:pPr>
      <w:r w:rsidRPr="004B6D48">
        <w:rPr>
          <w:rFonts w:hint="eastAsia"/>
          <w:b/>
        </w:rPr>
        <w:t>四、管辖法院</w:t>
      </w:r>
    </w:p>
    <w:p w:rsidR="00EA4FCA" w:rsidRDefault="00EA4FCA" w:rsidP="001C0D91">
      <w:pPr>
        <w:pStyle w:val="a9"/>
        <w:spacing w:before="0" w:beforeAutospacing="0" w:afterLines="30" w:after="93" w:afterAutospacing="0" w:line="240" w:lineRule="auto"/>
        <w:ind w:leftChars="-1" w:left="-2" w:rightChars="100" w:right="210" w:firstLineChars="203" w:firstLine="426"/>
      </w:pPr>
      <w:r w:rsidRPr="00E01B63">
        <w:rPr>
          <w:rFonts w:hint="eastAsia"/>
        </w:rPr>
        <w:t>若因履行合同引起的任何争议，由</w:t>
      </w:r>
      <w:r>
        <w:rPr>
          <w:rFonts w:hint="eastAsia"/>
          <w:b/>
        </w:rPr>
        <w:t>上海浦东新区</w:t>
      </w:r>
      <w:r w:rsidRPr="00E01B63">
        <w:rPr>
          <w:rFonts w:hint="eastAsia"/>
        </w:rPr>
        <w:t>人民法院管辖。</w:t>
      </w:r>
    </w:p>
    <w:p w:rsidR="00EA4FCA" w:rsidDel="004833B0" w:rsidRDefault="00EA4FCA" w:rsidP="001C0D91">
      <w:pPr>
        <w:pStyle w:val="a9"/>
        <w:spacing w:before="0" w:beforeAutospacing="0" w:afterLines="30" w:after="93" w:afterAutospacing="0" w:line="240" w:lineRule="auto"/>
        <w:ind w:left="420" w:firstLineChars="0" w:firstLine="0"/>
        <w:mirrorIndents/>
        <w:rPr>
          <w:b/>
          <w:color w:val="000000"/>
        </w:rPr>
      </w:pPr>
    </w:p>
    <w:p w:rsidR="00EA4FCA" w:rsidRDefault="00EA4FCA" w:rsidP="001C0D91">
      <w:pPr>
        <w:pStyle w:val="a9"/>
        <w:spacing w:before="0" w:beforeAutospacing="0" w:afterLines="30" w:after="93" w:afterAutospacing="0" w:line="240" w:lineRule="auto"/>
        <w:ind w:left="420" w:firstLineChars="0" w:firstLine="0"/>
        <w:mirrorIndents/>
        <w:rPr>
          <w:color w:val="000000"/>
        </w:rPr>
      </w:pPr>
      <w:r>
        <w:rPr>
          <w:rFonts w:hint="eastAsia"/>
          <w:color w:val="000000"/>
        </w:rPr>
        <w:t xml:space="preserve">                         </w:t>
      </w:r>
    </w:p>
    <w:p w:rsidR="00EA4FCA" w:rsidRDefault="00EA4FCA" w:rsidP="001C0D91">
      <w:pPr>
        <w:pStyle w:val="a9"/>
        <w:spacing w:beforeLines="30" w:before="93" w:beforeAutospacing="0" w:after="0" w:afterAutospacing="0" w:line="240" w:lineRule="auto"/>
        <w:ind w:firstLineChars="0" w:firstLine="0"/>
      </w:pPr>
      <w:r>
        <w:rPr>
          <w:rFonts w:hint="eastAsia"/>
        </w:rPr>
        <w:t>若您有任何疑问或投诉，请致电我司客户服务中心：</w:t>
      </w:r>
      <w:r w:rsidRPr="004833B0">
        <w:rPr>
          <w:rFonts w:hint="eastAsia"/>
          <w:b/>
          <w:sz w:val="24"/>
          <w:szCs w:val="24"/>
        </w:rPr>
        <w:t>4001-809-860</w:t>
      </w:r>
      <w:r>
        <w:rPr>
          <w:rFonts w:hint="eastAsia"/>
        </w:rPr>
        <w:t>，我司会竭诚为您提供优质服务。</w:t>
      </w:r>
    </w:p>
    <w:p w:rsidR="00EA4FCA" w:rsidRDefault="00EA4FCA" w:rsidP="009A0190">
      <w:pPr>
        <w:spacing w:before="0" w:beforeAutospacing="0" w:after="0" w:afterAutospacing="0"/>
        <w:ind w:firstLineChars="0" w:firstLine="0"/>
        <w:jc w:val="right"/>
        <w:rPr>
          <w:b/>
        </w:rPr>
      </w:pPr>
    </w:p>
    <w:p w:rsidR="00EA4FCA" w:rsidRDefault="00682080" w:rsidP="00EA4FCA">
      <w:pPr>
        <w:spacing w:before="0" w:beforeAutospacing="0" w:after="0" w:afterAutospacing="0"/>
        <w:ind w:firstLineChars="0" w:firstLine="0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" o:spid="_x0000_s1026" type="#_x0000_t32" style="position:absolute;margin-left:59.85pt;margin-top:4.15pt;width:411.75pt;height:0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" strokeweight="2pt">
            <v:stroke dashstyle="longDash"/>
          </v:shape>
        </w:pict>
      </w:r>
      <w:r w:rsidR="00EA4FCA" w:rsidRPr="004833B0">
        <w:rPr>
          <w:rFonts w:hint="eastAsia"/>
          <w:b/>
        </w:rPr>
        <w:t>请您充分阅读、知悉、理解以上提示的全部内容，若您已阅读上述内容并同意，请您点击本页面的“同意”按钮表示您接受全部内容，若您不同意上述内容，请您立即停止操作，退出操作页面。</w:t>
      </w:r>
    </w:p>
    <w:p w:rsidR="00CA54CB" w:rsidRDefault="00CA54CB" w:rsidP="001C0D91">
      <w:pPr>
        <w:spacing w:beforeLines="30" w:before="93" w:beforeAutospacing="0" w:after="0" w:afterAutospacing="0" w:line="240" w:lineRule="auto"/>
        <w:ind w:left="420" w:right="1124" w:firstLineChars="0" w:firstLine="0"/>
        <w:rPr>
          <w:b/>
          <w:sz w:val="28"/>
          <w:szCs w:val="28"/>
        </w:rPr>
      </w:pPr>
    </w:p>
    <w:p w:rsidR="00CA54CB" w:rsidRDefault="00CA54CB" w:rsidP="001C0D91">
      <w:pPr>
        <w:spacing w:beforeLines="30" w:before="93" w:beforeAutospacing="0" w:after="0" w:afterAutospacing="0" w:line="240" w:lineRule="auto"/>
        <w:ind w:left="420" w:right="1124" w:firstLineChars="0" w:firstLine="0"/>
        <w:rPr>
          <w:ins w:id="10" w:author="于兆梁" w:date="2015-12-30T15:42:00Z"/>
        </w:rPr>
      </w:pPr>
      <w:r w:rsidRPr="00C726C7">
        <w:rPr>
          <w:b/>
          <w:sz w:val="28"/>
          <w:szCs w:val="28"/>
        </w:rPr>
        <w:t>服务方</w:t>
      </w:r>
      <w:r w:rsidRPr="00C726C7">
        <w:rPr>
          <w:rFonts w:hint="eastAsia"/>
          <w:b/>
          <w:sz w:val="28"/>
          <w:szCs w:val="28"/>
        </w:rPr>
        <w:t>：</w:t>
      </w:r>
      <w:r w:rsidRPr="00C726C7">
        <w:rPr>
          <w:rFonts w:hint="eastAsia"/>
        </w:rPr>
        <w:t>上海维信荟智金融科技有限公司</w:t>
      </w:r>
    </w:p>
    <w:p w:rsidR="00FC7CA7" w:rsidRDefault="00FC7CA7" w:rsidP="00FC7CA7">
      <w:pPr>
        <w:adjustRightInd w:val="0"/>
        <w:snapToGrid w:val="0"/>
        <w:spacing w:afterLines="30" w:after="93" w:line="312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个人签名：</w:t>
      </w:r>
      <w:bookmarkStart w:id="11" w:name="ImageSignature"/>
      <w:bookmarkStart w:id="12" w:name="_GoBack"/>
      <w:bookmarkEnd w:id="11"/>
      <w:bookmarkEnd w:id="12"/>
    </w:p>
    <w:p w:rsidR="00FC7CA7" w:rsidRPr="00FC7CA7" w:rsidRDefault="00FC7CA7" w:rsidP="001C0D91">
      <w:pPr>
        <w:spacing w:beforeLines="30" w:before="93" w:beforeAutospacing="0" w:after="0" w:afterAutospacing="0" w:line="240" w:lineRule="auto"/>
        <w:ind w:left="420" w:right="1124" w:firstLineChars="0" w:firstLine="0"/>
      </w:pPr>
    </w:p>
    <w:p w:rsidR="00CA54CB" w:rsidRDefault="00CA54CB" w:rsidP="001C0D91">
      <w:pPr>
        <w:pStyle w:val="a9"/>
        <w:spacing w:beforeLines="30" w:before="93" w:beforeAutospacing="0" w:after="0" w:afterAutospacing="0" w:line="240" w:lineRule="auto"/>
        <w:ind w:left="10080" w:right="1124" w:firstLineChars="0" w:firstLine="0"/>
        <w:rPr>
          <w:b/>
          <w:sz w:val="28"/>
          <w:szCs w:val="28"/>
        </w:rPr>
      </w:pPr>
      <w:r w:rsidRPr="009A0190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08F27BB" wp14:editId="6EF4127D">
            <wp:simplePos x="0" y="0"/>
            <wp:positionH relativeFrom="column">
              <wp:posOffset>981075</wp:posOffset>
            </wp:positionH>
            <wp:positionV relativeFrom="paragraph">
              <wp:posOffset>171450</wp:posOffset>
            </wp:positionV>
            <wp:extent cx="1895475" cy="1724025"/>
            <wp:effectExtent l="0" t="0" r="9525" b="9525"/>
            <wp:wrapNone/>
            <wp:docPr id="2" name="图片 2" descr="D:\vcData\91UU\00100100356\RecvFile\程海阳_100100805\inv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cData\91UU\00100100356\RecvFile\程海阳_100100805\inves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54CB" w:rsidRDefault="00682080" w:rsidP="001C0D91">
      <w:pPr>
        <w:pStyle w:val="a9"/>
        <w:spacing w:beforeLines="30" w:before="93" w:beforeAutospacing="0" w:after="0" w:afterAutospacing="0" w:line="240" w:lineRule="auto"/>
        <w:ind w:left="10080" w:right="1124" w:firstLineChars="0" w:firstLine="0"/>
        <w:rPr>
          <w:b/>
          <w:sz w:val="28"/>
          <w:szCs w:val="28"/>
        </w:rPr>
      </w:pPr>
      <w:r>
        <w:rPr>
          <w:rFonts w:ascii="楷体" w:eastAsia="楷体" w:hAnsi="楷体"/>
          <w:b/>
          <w:noProof/>
          <w:sz w:val="24"/>
          <w:szCs w:val="24"/>
        </w:rPr>
        <w:pict>
          <v:rect id="矩形 3" o:spid="_x0000_s1027" style="position:absolute;left:0;text-align:left;margin-left:292.95pt;margin-top:19.55pt;width:204.75pt;height:82.5pt;z-index: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" fillcolor="white [3212]" strokecolor="#d99594 [1941]" strokeweight="2pt">
            <v:textbox>
              <w:txbxContent>
                <w:p w:rsidR="00165E9F" w:rsidRDefault="00165E9F" w:rsidP="00165E9F">
                  <w:pPr>
                    <w:ind w:firstLine="803"/>
                    <w:jc w:val="center"/>
                    <w:rPr>
                      <w:b/>
                      <w:sz w:val="40"/>
                    </w:rPr>
                  </w:pPr>
                  <w:r w:rsidRPr="004048E2">
                    <w:rPr>
                      <w:rFonts w:hint="eastAsia"/>
                      <w:b/>
                      <w:sz w:val="40"/>
                    </w:rPr>
                    <w:t>签署日期</w:t>
                  </w:r>
                </w:p>
                <w:p w:rsidR="00165E9F" w:rsidRPr="004048E2" w:rsidRDefault="00165E9F" w:rsidP="00165E9F">
                  <w:pPr>
                    <w:ind w:firstLine="803"/>
                    <w:jc w:val="center"/>
                    <w:rPr>
                      <w:b/>
                      <w:sz w:val="40"/>
                    </w:rPr>
                  </w:pPr>
                  <w:r>
                    <w:rPr>
                      <w:rFonts w:hint="eastAsia"/>
                      <w:b/>
                      <w:sz w:val="40"/>
                    </w:rPr>
                    <w:t>&amp;</w:t>
                  </w:r>
                  <w:proofErr w:type="spellStart"/>
                  <w:r>
                    <w:rPr>
                      <w:rFonts w:hint="eastAsia"/>
                      <w:b/>
                      <w:sz w:val="40"/>
                    </w:rPr>
                    <w:t>SignTime</w:t>
                  </w:r>
                  <w:proofErr w:type="spellEnd"/>
                  <w:r>
                    <w:rPr>
                      <w:rFonts w:hint="eastAsia"/>
                      <w:b/>
                      <w:sz w:val="40"/>
                    </w:rPr>
                    <w:t>&amp;</w:t>
                  </w:r>
                </w:p>
              </w:txbxContent>
            </v:textbox>
          </v:rect>
        </w:pict>
      </w:r>
    </w:p>
    <w:p w:rsidR="00CA54CB" w:rsidRDefault="00CA54CB" w:rsidP="001C0D91">
      <w:pPr>
        <w:pStyle w:val="a9"/>
        <w:spacing w:beforeLines="30" w:before="93" w:beforeAutospacing="0" w:after="0" w:afterAutospacing="0" w:line="240" w:lineRule="auto"/>
        <w:ind w:left="10080" w:right="1124" w:firstLineChars="0" w:firstLine="0"/>
        <w:rPr>
          <w:b/>
          <w:sz w:val="28"/>
          <w:szCs w:val="28"/>
        </w:rPr>
      </w:pPr>
    </w:p>
    <w:p w:rsidR="00CA54CB" w:rsidRPr="00C726C7" w:rsidRDefault="00CA54CB" w:rsidP="001C0D91">
      <w:pPr>
        <w:pStyle w:val="a9"/>
        <w:spacing w:beforeLines="30" w:before="93" w:beforeAutospacing="0" w:after="0" w:afterAutospacing="0" w:line="240" w:lineRule="auto"/>
        <w:ind w:left="10080" w:right="1124" w:firstLineChars="0" w:firstLine="0"/>
        <w:rPr>
          <w:b/>
          <w:sz w:val="28"/>
          <w:szCs w:val="28"/>
        </w:rPr>
      </w:pPr>
    </w:p>
    <w:p w:rsidR="00EA4FCA" w:rsidRPr="00CA54CB" w:rsidRDefault="00EA4FCA" w:rsidP="001C0D91">
      <w:pPr>
        <w:spacing w:before="0" w:beforeAutospacing="0" w:afterLines="30" w:after="93" w:afterAutospacing="0" w:line="240" w:lineRule="auto"/>
        <w:ind w:rightChars="450" w:right="945" w:firstLineChars="1894" w:firstLine="3977"/>
        <w:jc w:val="center"/>
      </w:pPr>
    </w:p>
    <w:p w:rsidR="00D240E6" w:rsidRPr="00CA54CB" w:rsidRDefault="00D240E6" w:rsidP="00165E9F">
      <w:pPr>
        <w:ind w:firstLine="420"/>
      </w:pPr>
    </w:p>
    <w:sectPr w:rsidR="00D240E6" w:rsidRPr="00CA54CB" w:rsidSect="008423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1" w:right="424" w:bottom="284" w:left="426" w:header="284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080" w:rsidRDefault="00682080" w:rsidP="00491C64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682080" w:rsidRDefault="00682080" w:rsidP="00491C64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auto"/>
    <w:pitch w:val="default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AA8" w:rsidRDefault="00333AA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AA8" w:rsidRPr="006C6FFC" w:rsidRDefault="00333AA8" w:rsidP="006C6FFC">
    <w:pPr>
      <w:pStyle w:val="a6"/>
      <w:ind w:firstLine="360"/>
      <w:rPr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AA8" w:rsidRDefault="00333AA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080" w:rsidRDefault="00682080" w:rsidP="00491C64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682080" w:rsidRDefault="00682080" w:rsidP="00491C64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AA8" w:rsidRDefault="00682080">
    <w:pPr>
      <w:pStyle w:val="a7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951436" o:spid="_x0000_s2050" type="#_x0000_t75" style="position:absolute;left:0;text-align:left;margin-left:0;margin-top:0;width:552.75pt;height:391.3pt;z-index:-251657216;mso-position-horizontal:center;mso-position-horizontal-relative:margin;mso-position-vertical:center;mso-position-vertical-relative:margin" o:allowincell="f">
          <v:imagedata r:id="rId1" o:title="已签署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AA8" w:rsidRDefault="00682080" w:rsidP="00CE2653">
    <w:pPr>
      <w:ind w:firstLine="361"/>
      <w:jc w:val="right"/>
    </w:pPr>
    <w:r>
      <w:rPr>
        <w:rFonts w:ascii="楷体_GB2312" w:eastAsia="楷体_GB2312" w:hAnsi="Times New Roman"/>
        <w:b/>
        <w:noProof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951437" o:spid="_x0000_s2051" type="#_x0000_t75" style="position:absolute;left:0;text-align:left;margin-left:0;margin-top:0;width:552.75pt;height:391.3pt;z-index:-251656192;mso-position-horizontal:center;mso-position-horizontal-relative:margin;mso-position-vertical:center;mso-position-vertical-relative:margin" o:allowincell="f">
          <v:imagedata r:id="rId1" o:title="已签署"/>
          <w10:wrap anchorx="margin" anchory="margin"/>
        </v:shape>
      </w:pict>
    </w:r>
    <w:r w:rsidR="00333AA8">
      <w:rPr>
        <w:rFonts w:ascii="楷体_GB2312" w:eastAsia="楷体_GB2312" w:hAnsi="Times New Roman" w:hint="eastAsia"/>
        <w:b/>
        <w:sz w:val="18"/>
        <w:szCs w:val="18"/>
      </w:rPr>
      <w:t>合同编号：</w:t>
    </w:r>
    <w:bookmarkStart w:id="13" w:name="A10"/>
    <w:bookmarkEnd w:id="13"/>
    <w:r w:rsidR="00333AA8">
      <w:rPr>
        <w:rFonts w:hint="eastAsia"/>
        <w:b/>
      </w:rPr>
      <w:t>&amp;</w:t>
    </w:r>
    <w:proofErr w:type="spellStart"/>
    <w:r w:rsidR="00333AA8">
      <w:rPr>
        <w:b/>
      </w:rPr>
      <w:t>C</w:t>
    </w:r>
    <w:r w:rsidR="00333AA8">
      <w:rPr>
        <w:rFonts w:hint="eastAsia"/>
        <w:b/>
      </w:rPr>
      <w:t>ontractNo</w:t>
    </w:r>
    <w:proofErr w:type="spellEnd"/>
    <w:r w:rsidR="00333AA8">
      <w:rPr>
        <w:rFonts w:hint="eastAsia"/>
        <w:b/>
      </w:rPr>
      <w:t>&amp;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AA8" w:rsidRDefault="00682080">
    <w:pPr>
      <w:pStyle w:val="a7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7951435" o:spid="_x0000_s2049" type="#_x0000_t75" style="position:absolute;left:0;text-align:left;margin-left:0;margin-top:0;width:552.75pt;height:391.3pt;z-index:-251658240;mso-position-horizontal:center;mso-position-horizontal-relative:margin;mso-position-vertical:center;mso-position-vertical-relative:margin" o:allowincell="f">
          <v:imagedata r:id="rId1" o:title="已签署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6730"/>
    <w:multiLevelType w:val="multilevel"/>
    <w:tmpl w:val="7B733176"/>
    <w:lvl w:ilvl="0">
      <w:start w:val="1"/>
      <w:numFmt w:val="decimal"/>
      <w:lvlText w:val="%1."/>
      <w:lvlJc w:val="left"/>
      <w:pPr>
        <w:ind w:left="562" w:hanging="420"/>
      </w:pPr>
      <w:rPr>
        <w:rFonts w:ascii="宋体" w:eastAsia="宋体" w:hAnsi="宋体"/>
        <w:b/>
        <w:shd w:val="clear" w:color="auto" w:fill="auto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42C94BE6"/>
    <w:multiLevelType w:val="multilevel"/>
    <w:tmpl w:val="7B733176"/>
    <w:lvl w:ilvl="0">
      <w:start w:val="1"/>
      <w:numFmt w:val="decimal"/>
      <w:lvlText w:val="%1."/>
      <w:lvlJc w:val="left"/>
      <w:pPr>
        <w:ind w:left="562" w:hanging="420"/>
      </w:pPr>
      <w:rPr>
        <w:rFonts w:ascii="宋体" w:eastAsia="宋体" w:hAnsi="宋体"/>
        <w:b/>
        <w:shd w:val="clear" w:color="auto" w:fill="auto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42DA6324"/>
    <w:multiLevelType w:val="multilevel"/>
    <w:tmpl w:val="7B733176"/>
    <w:lvl w:ilvl="0">
      <w:start w:val="1"/>
      <w:numFmt w:val="decimal"/>
      <w:lvlText w:val="%1."/>
      <w:lvlJc w:val="left"/>
      <w:pPr>
        <w:ind w:left="562" w:hanging="420"/>
      </w:pPr>
      <w:rPr>
        <w:rFonts w:ascii="宋体" w:eastAsia="宋体" w:hAnsi="宋体"/>
        <w:b/>
        <w:shd w:val="clear" w:color="auto" w:fill="auto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50841959"/>
    <w:multiLevelType w:val="multilevel"/>
    <w:tmpl w:val="50841959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4"/>
      <w:numFmt w:val="japaneseCounting"/>
      <w:lvlText w:val="%3、"/>
      <w:lvlJc w:val="left"/>
      <w:pPr>
        <w:ind w:left="1290" w:hanging="45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733176"/>
    <w:multiLevelType w:val="multilevel"/>
    <w:tmpl w:val="7B733176"/>
    <w:lvl w:ilvl="0">
      <w:start w:val="1"/>
      <w:numFmt w:val="decimal"/>
      <w:lvlText w:val="%1."/>
      <w:lvlJc w:val="left"/>
      <w:pPr>
        <w:ind w:left="562" w:hanging="420"/>
      </w:pPr>
      <w:rPr>
        <w:rFonts w:ascii="宋体" w:eastAsia="宋体" w:hAnsi="宋体"/>
        <w:b/>
        <w:shd w:val="clear" w:color="auto" w:fill="auto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>
      <v:stroke weight="3.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3AAA"/>
    <w:rsid w:val="000062A2"/>
    <w:rsid w:val="00013AAA"/>
    <w:rsid w:val="0003678F"/>
    <w:rsid w:val="00070C68"/>
    <w:rsid w:val="00080FA5"/>
    <w:rsid w:val="00094076"/>
    <w:rsid w:val="000A2228"/>
    <w:rsid w:val="000A3549"/>
    <w:rsid w:val="000B53D3"/>
    <w:rsid w:val="000B6457"/>
    <w:rsid w:val="000C4EBF"/>
    <w:rsid w:val="000C745D"/>
    <w:rsid w:val="000D0A4B"/>
    <w:rsid w:val="000D0F42"/>
    <w:rsid w:val="000E63E5"/>
    <w:rsid w:val="000F572F"/>
    <w:rsid w:val="000F78D2"/>
    <w:rsid w:val="00120E45"/>
    <w:rsid w:val="00123FFB"/>
    <w:rsid w:val="001377C8"/>
    <w:rsid w:val="0014221E"/>
    <w:rsid w:val="0014518B"/>
    <w:rsid w:val="00146ADE"/>
    <w:rsid w:val="00165E9F"/>
    <w:rsid w:val="0018117B"/>
    <w:rsid w:val="00181B26"/>
    <w:rsid w:val="001854B5"/>
    <w:rsid w:val="00192A84"/>
    <w:rsid w:val="001A041F"/>
    <w:rsid w:val="001A3861"/>
    <w:rsid w:val="001B6EFD"/>
    <w:rsid w:val="001C0D91"/>
    <w:rsid w:val="001D1DB2"/>
    <w:rsid w:val="001D7F52"/>
    <w:rsid w:val="001E71C7"/>
    <w:rsid w:val="001E7B2A"/>
    <w:rsid w:val="001E7F8E"/>
    <w:rsid w:val="001F7D1C"/>
    <w:rsid w:val="00201192"/>
    <w:rsid w:val="00207140"/>
    <w:rsid w:val="002125AA"/>
    <w:rsid w:val="00213FB2"/>
    <w:rsid w:val="00216857"/>
    <w:rsid w:val="0021714B"/>
    <w:rsid w:val="00217950"/>
    <w:rsid w:val="002233D9"/>
    <w:rsid w:val="00224050"/>
    <w:rsid w:val="0023594F"/>
    <w:rsid w:val="00241123"/>
    <w:rsid w:val="00251A08"/>
    <w:rsid w:val="00253FE4"/>
    <w:rsid w:val="0025587A"/>
    <w:rsid w:val="00265F9D"/>
    <w:rsid w:val="0027710A"/>
    <w:rsid w:val="00281174"/>
    <w:rsid w:val="00285336"/>
    <w:rsid w:val="002869C0"/>
    <w:rsid w:val="00292F53"/>
    <w:rsid w:val="002A5644"/>
    <w:rsid w:val="002B2EBA"/>
    <w:rsid w:val="002C3B29"/>
    <w:rsid w:val="002C555F"/>
    <w:rsid w:val="002D0EC2"/>
    <w:rsid w:val="002D229C"/>
    <w:rsid w:val="002D2363"/>
    <w:rsid w:val="002F48B8"/>
    <w:rsid w:val="002F6CA6"/>
    <w:rsid w:val="0032130E"/>
    <w:rsid w:val="003214E9"/>
    <w:rsid w:val="00326A5A"/>
    <w:rsid w:val="00326DD2"/>
    <w:rsid w:val="00332B43"/>
    <w:rsid w:val="00333AA8"/>
    <w:rsid w:val="00337CE4"/>
    <w:rsid w:val="00344EA7"/>
    <w:rsid w:val="003523F4"/>
    <w:rsid w:val="00352577"/>
    <w:rsid w:val="00354421"/>
    <w:rsid w:val="00355058"/>
    <w:rsid w:val="003566D2"/>
    <w:rsid w:val="003744E4"/>
    <w:rsid w:val="00391999"/>
    <w:rsid w:val="003A6F8B"/>
    <w:rsid w:val="003D2773"/>
    <w:rsid w:val="003D3544"/>
    <w:rsid w:val="003D5ADA"/>
    <w:rsid w:val="003D708D"/>
    <w:rsid w:val="003E7D72"/>
    <w:rsid w:val="003F0B00"/>
    <w:rsid w:val="003F31A0"/>
    <w:rsid w:val="003F4780"/>
    <w:rsid w:val="004160CF"/>
    <w:rsid w:val="00427D42"/>
    <w:rsid w:val="004300AB"/>
    <w:rsid w:val="00433345"/>
    <w:rsid w:val="004349E4"/>
    <w:rsid w:val="00436DB1"/>
    <w:rsid w:val="00453FF1"/>
    <w:rsid w:val="0046737E"/>
    <w:rsid w:val="004833B0"/>
    <w:rsid w:val="00486556"/>
    <w:rsid w:val="00491C64"/>
    <w:rsid w:val="004928B7"/>
    <w:rsid w:val="00494BE4"/>
    <w:rsid w:val="0049642B"/>
    <w:rsid w:val="004A0C7F"/>
    <w:rsid w:val="004A3ED3"/>
    <w:rsid w:val="004A5F16"/>
    <w:rsid w:val="004D0D9C"/>
    <w:rsid w:val="004D1F32"/>
    <w:rsid w:val="004D290D"/>
    <w:rsid w:val="004E19F6"/>
    <w:rsid w:val="004F5BB7"/>
    <w:rsid w:val="00500715"/>
    <w:rsid w:val="00503392"/>
    <w:rsid w:val="005072C3"/>
    <w:rsid w:val="00507954"/>
    <w:rsid w:val="00514268"/>
    <w:rsid w:val="00517369"/>
    <w:rsid w:val="00521D72"/>
    <w:rsid w:val="00537FCB"/>
    <w:rsid w:val="0054662A"/>
    <w:rsid w:val="00546BB7"/>
    <w:rsid w:val="00562C4A"/>
    <w:rsid w:val="0058013D"/>
    <w:rsid w:val="0058701D"/>
    <w:rsid w:val="0059798F"/>
    <w:rsid w:val="005A171C"/>
    <w:rsid w:val="005A221E"/>
    <w:rsid w:val="005A3470"/>
    <w:rsid w:val="005C2C2D"/>
    <w:rsid w:val="005D4A38"/>
    <w:rsid w:val="005E27E5"/>
    <w:rsid w:val="005E3176"/>
    <w:rsid w:val="005E64A0"/>
    <w:rsid w:val="005F13E2"/>
    <w:rsid w:val="005F3E2B"/>
    <w:rsid w:val="005F7F64"/>
    <w:rsid w:val="00612DF3"/>
    <w:rsid w:val="00613ABB"/>
    <w:rsid w:val="00617963"/>
    <w:rsid w:val="00635AA5"/>
    <w:rsid w:val="00655DD0"/>
    <w:rsid w:val="0066376F"/>
    <w:rsid w:val="006665D7"/>
    <w:rsid w:val="00677D98"/>
    <w:rsid w:val="00682080"/>
    <w:rsid w:val="00682FED"/>
    <w:rsid w:val="0068304E"/>
    <w:rsid w:val="006A4EFF"/>
    <w:rsid w:val="006A6F52"/>
    <w:rsid w:val="006A7202"/>
    <w:rsid w:val="006A76BC"/>
    <w:rsid w:val="006B1C32"/>
    <w:rsid w:val="006B3A89"/>
    <w:rsid w:val="006B4119"/>
    <w:rsid w:val="006C1AB7"/>
    <w:rsid w:val="006C1B0E"/>
    <w:rsid w:val="006C2F39"/>
    <w:rsid w:val="006C42B3"/>
    <w:rsid w:val="006C6FFC"/>
    <w:rsid w:val="006D3859"/>
    <w:rsid w:val="006F69B5"/>
    <w:rsid w:val="0070101E"/>
    <w:rsid w:val="00703AA1"/>
    <w:rsid w:val="007070AE"/>
    <w:rsid w:val="007120FB"/>
    <w:rsid w:val="00732900"/>
    <w:rsid w:val="007371A7"/>
    <w:rsid w:val="00740A95"/>
    <w:rsid w:val="007547F5"/>
    <w:rsid w:val="0077357F"/>
    <w:rsid w:val="00775ED3"/>
    <w:rsid w:val="0078751C"/>
    <w:rsid w:val="00790FD4"/>
    <w:rsid w:val="0079496F"/>
    <w:rsid w:val="00795FF5"/>
    <w:rsid w:val="007A3169"/>
    <w:rsid w:val="007A43C9"/>
    <w:rsid w:val="007B1E7B"/>
    <w:rsid w:val="007B69F1"/>
    <w:rsid w:val="007B79E0"/>
    <w:rsid w:val="007E6225"/>
    <w:rsid w:val="007F49A0"/>
    <w:rsid w:val="007F7114"/>
    <w:rsid w:val="008012D4"/>
    <w:rsid w:val="00811439"/>
    <w:rsid w:val="00830BCB"/>
    <w:rsid w:val="008330C2"/>
    <w:rsid w:val="00833558"/>
    <w:rsid w:val="00835DAC"/>
    <w:rsid w:val="008423A4"/>
    <w:rsid w:val="008467B2"/>
    <w:rsid w:val="00850E68"/>
    <w:rsid w:val="00855890"/>
    <w:rsid w:val="00865C62"/>
    <w:rsid w:val="00870B61"/>
    <w:rsid w:val="00871A9C"/>
    <w:rsid w:val="00880A3D"/>
    <w:rsid w:val="0088131B"/>
    <w:rsid w:val="0088749B"/>
    <w:rsid w:val="00890364"/>
    <w:rsid w:val="008A0F64"/>
    <w:rsid w:val="008A3768"/>
    <w:rsid w:val="008A4FC5"/>
    <w:rsid w:val="008B3CE3"/>
    <w:rsid w:val="008D1013"/>
    <w:rsid w:val="008D7311"/>
    <w:rsid w:val="008E394F"/>
    <w:rsid w:val="008F01A4"/>
    <w:rsid w:val="00900FE3"/>
    <w:rsid w:val="009162AB"/>
    <w:rsid w:val="0091770F"/>
    <w:rsid w:val="00920DBA"/>
    <w:rsid w:val="0092214C"/>
    <w:rsid w:val="0093384F"/>
    <w:rsid w:val="00940F56"/>
    <w:rsid w:val="00943147"/>
    <w:rsid w:val="00952084"/>
    <w:rsid w:val="00961FA1"/>
    <w:rsid w:val="00966D57"/>
    <w:rsid w:val="00970D64"/>
    <w:rsid w:val="00975DF7"/>
    <w:rsid w:val="009975F4"/>
    <w:rsid w:val="009A0190"/>
    <w:rsid w:val="009A5658"/>
    <w:rsid w:val="009A7A06"/>
    <w:rsid w:val="009C2752"/>
    <w:rsid w:val="009D75A5"/>
    <w:rsid w:val="009E60F4"/>
    <w:rsid w:val="009F4CCA"/>
    <w:rsid w:val="00A0185C"/>
    <w:rsid w:val="00A03883"/>
    <w:rsid w:val="00A12A41"/>
    <w:rsid w:val="00A208F5"/>
    <w:rsid w:val="00A240E8"/>
    <w:rsid w:val="00A461AE"/>
    <w:rsid w:val="00A63CC6"/>
    <w:rsid w:val="00A70C46"/>
    <w:rsid w:val="00A7175C"/>
    <w:rsid w:val="00A72696"/>
    <w:rsid w:val="00A92C1B"/>
    <w:rsid w:val="00AA2FF7"/>
    <w:rsid w:val="00AA34A4"/>
    <w:rsid w:val="00AB2888"/>
    <w:rsid w:val="00AB3769"/>
    <w:rsid w:val="00AC5A1D"/>
    <w:rsid w:val="00AE4FA3"/>
    <w:rsid w:val="00AE624F"/>
    <w:rsid w:val="00AF24DD"/>
    <w:rsid w:val="00AF4EEE"/>
    <w:rsid w:val="00B04C42"/>
    <w:rsid w:val="00B0538C"/>
    <w:rsid w:val="00B06081"/>
    <w:rsid w:val="00B21F9B"/>
    <w:rsid w:val="00B364A3"/>
    <w:rsid w:val="00B47418"/>
    <w:rsid w:val="00B63C3A"/>
    <w:rsid w:val="00B75B58"/>
    <w:rsid w:val="00B91339"/>
    <w:rsid w:val="00BA2619"/>
    <w:rsid w:val="00BA2845"/>
    <w:rsid w:val="00BA510F"/>
    <w:rsid w:val="00BB49DA"/>
    <w:rsid w:val="00BB5BB2"/>
    <w:rsid w:val="00BD1DF1"/>
    <w:rsid w:val="00BE74BD"/>
    <w:rsid w:val="00C03709"/>
    <w:rsid w:val="00C069A6"/>
    <w:rsid w:val="00C10581"/>
    <w:rsid w:val="00C330E4"/>
    <w:rsid w:val="00C4760D"/>
    <w:rsid w:val="00C5257C"/>
    <w:rsid w:val="00C56F73"/>
    <w:rsid w:val="00C70CF8"/>
    <w:rsid w:val="00C726C7"/>
    <w:rsid w:val="00C74329"/>
    <w:rsid w:val="00C75427"/>
    <w:rsid w:val="00C83722"/>
    <w:rsid w:val="00CA0870"/>
    <w:rsid w:val="00CA54CB"/>
    <w:rsid w:val="00CB5252"/>
    <w:rsid w:val="00CD152A"/>
    <w:rsid w:val="00CD412F"/>
    <w:rsid w:val="00CD70CA"/>
    <w:rsid w:val="00CE21EA"/>
    <w:rsid w:val="00CE2653"/>
    <w:rsid w:val="00CF384B"/>
    <w:rsid w:val="00CF6DC4"/>
    <w:rsid w:val="00D20275"/>
    <w:rsid w:val="00D240E6"/>
    <w:rsid w:val="00D24135"/>
    <w:rsid w:val="00D40DEB"/>
    <w:rsid w:val="00D55F59"/>
    <w:rsid w:val="00D56A79"/>
    <w:rsid w:val="00D6264F"/>
    <w:rsid w:val="00D640C1"/>
    <w:rsid w:val="00D7060D"/>
    <w:rsid w:val="00D74088"/>
    <w:rsid w:val="00D7548E"/>
    <w:rsid w:val="00D87F7F"/>
    <w:rsid w:val="00DA0F48"/>
    <w:rsid w:val="00DA4A31"/>
    <w:rsid w:val="00DA79F2"/>
    <w:rsid w:val="00DB64AF"/>
    <w:rsid w:val="00DC6504"/>
    <w:rsid w:val="00DD111E"/>
    <w:rsid w:val="00DE2EFE"/>
    <w:rsid w:val="00DE5BE0"/>
    <w:rsid w:val="00DF0EE0"/>
    <w:rsid w:val="00DF22CD"/>
    <w:rsid w:val="00DF49DE"/>
    <w:rsid w:val="00DF563B"/>
    <w:rsid w:val="00DF77C8"/>
    <w:rsid w:val="00E015A8"/>
    <w:rsid w:val="00E031EB"/>
    <w:rsid w:val="00E03A08"/>
    <w:rsid w:val="00E0629E"/>
    <w:rsid w:val="00E12C25"/>
    <w:rsid w:val="00E20799"/>
    <w:rsid w:val="00E27A37"/>
    <w:rsid w:val="00E32150"/>
    <w:rsid w:val="00E3476F"/>
    <w:rsid w:val="00E3546B"/>
    <w:rsid w:val="00E5448F"/>
    <w:rsid w:val="00E574CE"/>
    <w:rsid w:val="00E66875"/>
    <w:rsid w:val="00E852ED"/>
    <w:rsid w:val="00E86FC3"/>
    <w:rsid w:val="00E87851"/>
    <w:rsid w:val="00E91306"/>
    <w:rsid w:val="00E92A33"/>
    <w:rsid w:val="00EA3077"/>
    <w:rsid w:val="00EA4FCA"/>
    <w:rsid w:val="00EB0DE4"/>
    <w:rsid w:val="00EB1B80"/>
    <w:rsid w:val="00EB57DD"/>
    <w:rsid w:val="00EC2777"/>
    <w:rsid w:val="00EC436C"/>
    <w:rsid w:val="00EF3F9E"/>
    <w:rsid w:val="00EF7630"/>
    <w:rsid w:val="00F12553"/>
    <w:rsid w:val="00F2622E"/>
    <w:rsid w:val="00F50CC8"/>
    <w:rsid w:val="00F521D3"/>
    <w:rsid w:val="00F52A2C"/>
    <w:rsid w:val="00F614A7"/>
    <w:rsid w:val="00F66C73"/>
    <w:rsid w:val="00F70A6A"/>
    <w:rsid w:val="00F953AB"/>
    <w:rsid w:val="00FA2273"/>
    <w:rsid w:val="00FB3638"/>
    <w:rsid w:val="00FC7CA7"/>
    <w:rsid w:val="00FD0018"/>
    <w:rsid w:val="00FD3E52"/>
    <w:rsid w:val="00FD5376"/>
    <w:rsid w:val="00FD7449"/>
    <w:rsid w:val="00FE4F8D"/>
    <w:rsid w:val="00FE6737"/>
    <w:rsid w:val="00FF0B0E"/>
    <w:rsid w:val="00FF297D"/>
    <w:rsid w:val="00FF567F"/>
    <w:rsid w:val="00FF61B1"/>
    <w:rsid w:val="0CF54CC8"/>
    <w:rsid w:val="551B2A26"/>
    <w:rsid w:val="674B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v:stroke weight="3.5pt"/>
    </o:shapedefaults>
    <o:shapelayout v:ext="edit">
      <o:idmap v:ext="edit" data="1"/>
      <o:rules v:ext="edit">
        <o:r id="V:Rule1" type="connector" idref="#直接箭头连接符 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/>
    <w:lsdException w:name="Balloon Text" w:semiHidden="0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3A4"/>
    <w:pPr>
      <w:widowControl w:val="0"/>
      <w:spacing w:before="100" w:beforeAutospacing="1" w:after="100" w:afterAutospacing="1" w:line="360" w:lineRule="auto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uiPriority w:val="99"/>
    <w:semiHidden/>
    <w:rsid w:val="008423A4"/>
    <w:rPr>
      <w:sz w:val="18"/>
      <w:szCs w:val="18"/>
    </w:rPr>
  </w:style>
  <w:style w:type="character" w:styleId="a4">
    <w:name w:val="annotation reference"/>
    <w:uiPriority w:val="99"/>
    <w:unhideWhenUsed/>
    <w:rsid w:val="008423A4"/>
    <w:rPr>
      <w:sz w:val="21"/>
      <w:szCs w:val="21"/>
    </w:rPr>
  </w:style>
  <w:style w:type="character" w:customStyle="1" w:styleId="Char0">
    <w:name w:val="批注文字 Char"/>
    <w:link w:val="a5"/>
    <w:uiPriority w:val="99"/>
    <w:semiHidden/>
    <w:rsid w:val="008423A4"/>
    <w:rPr>
      <w:kern w:val="2"/>
      <w:sz w:val="21"/>
      <w:szCs w:val="22"/>
    </w:rPr>
  </w:style>
  <w:style w:type="character" w:customStyle="1" w:styleId="Char1">
    <w:name w:val="页脚 Char"/>
    <w:link w:val="a6"/>
    <w:uiPriority w:val="99"/>
    <w:semiHidden/>
    <w:rsid w:val="008423A4"/>
    <w:rPr>
      <w:sz w:val="18"/>
      <w:szCs w:val="18"/>
    </w:rPr>
  </w:style>
  <w:style w:type="character" w:customStyle="1" w:styleId="Char2">
    <w:name w:val="页眉 Char"/>
    <w:link w:val="a7"/>
    <w:uiPriority w:val="99"/>
    <w:semiHidden/>
    <w:rsid w:val="008423A4"/>
    <w:rPr>
      <w:sz w:val="18"/>
      <w:szCs w:val="18"/>
    </w:rPr>
  </w:style>
  <w:style w:type="character" w:customStyle="1" w:styleId="Char3">
    <w:name w:val="批注主题 Char"/>
    <w:link w:val="a8"/>
    <w:uiPriority w:val="99"/>
    <w:semiHidden/>
    <w:rsid w:val="008423A4"/>
    <w:rPr>
      <w:b/>
      <w:bCs/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8423A4"/>
    <w:pPr>
      <w:ind w:firstLine="420"/>
    </w:pPr>
  </w:style>
  <w:style w:type="paragraph" w:styleId="aa">
    <w:name w:val="No Spacing"/>
    <w:uiPriority w:val="1"/>
    <w:qFormat/>
    <w:rsid w:val="008423A4"/>
    <w:pPr>
      <w:widowControl w:val="0"/>
      <w:spacing w:beforeAutospacing="1" w:afterAutospacing="1"/>
      <w:ind w:firstLineChars="200" w:firstLine="200"/>
    </w:pPr>
    <w:rPr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rsid w:val="008423A4"/>
    <w:pPr>
      <w:spacing w:before="0" w:after="0" w:line="240" w:lineRule="auto"/>
    </w:pPr>
    <w:rPr>
      <w:kern w:val="0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842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8">
    <w:name w:val="annotation subject"/>
    <w:basedOn w:val="a5"/>
    <w:next w:val="a5"/>
    <w:link w:val="Char3"/>
    <w:uiPriority w:val="99"/>
    <w:unhideWhenUsed/>
    <w:rsid w:val="008423A4"/>
    <w:rPr>
      <w:b/>
      <w:bCs/>
    </w:rPr>
  </w:style>
  <w:style w:type="paragraph" w:styleId="a6">
    <w:name w:val="footer"/>
    <w:basedOn w:val="a"/>
    <w:link w:val="Char1"/>
    <w:uiPriority w:val="99"/>
    <w:unhideWhenUsed/>
    <w:rsid w:val="008423A4"/>
    <w:pPr>
      <w:tabs>
        <w:tab w:val="center" w:pos="4153"/>
        <w:tab w:val="right" w:pos="8306"/>
      </w:tabs>
      <w:snapToGrid w:val="0"/>
      <w:spacing w:line="240" w:lineRule="auto"/>
    </w:pPr>
    <w:rPr>
      <w:kern w:val="0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rsid w:val="008423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Vcredit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特别提示函</dc:title>
  <dc:creator>张小娅</dc:creator>
  <cp:lastModifiedBy>于兆梁</cp:lastModifiedBy>
  <cp:revision>5</cp:revision>
  <cp:lastPrinted>2014-04-15T05:39:00Z</cp:lastPrinted>
  <dcterms:created xsi:type="dcterms:W3CDTF">2015-11-03T07:08:00Z</dcterms:created>
  <dcterms:modified xsi:type="dcterms:W3CDTF">2015-12-31T07:14:00Z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