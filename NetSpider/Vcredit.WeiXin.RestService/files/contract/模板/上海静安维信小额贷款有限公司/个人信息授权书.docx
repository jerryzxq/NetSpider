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FB7" w:rsidRPr="00E07925" w:rsidRDefault="00F07F24" w:rsidP="00B11DE3">
      <w:pPr>
        <w:adjustRightInd w:val="0"/>
        <w:snapToGrid w:val="0"/>
        <w:spacing w:afterLines="50" w:after="156"/>
        <w:jc w:val="center"/>
        <w:rPr>
          <w:rFonts w:ascii="宋体" w:hAnsi="宋体"/>
          <w:b/>
          <w:sz w:val="28"/>
          <w:szCs w:val="28"/>
        </w:rPr>
      </w:pPr>
      <w:r>
        <w:rPr>
          <w:rFonts w:ascii="宋体" w:hAnsi="宋体" w:hint="eastAsia"/>
          <w:b/>
          <w:sz w:val="28"/>
          <w:szCs w:val="28"/>
        </w:rPr>
        <w:t>个人信息</w:t>
      </w:r>
      <w:r w:rsidR="00397FB7" w:rsidRPr="00E07925">
        <w:rPr>
          <w:rFonts w:ascii="宋体" w:hAnsi="宋体" w:hint="eastAsia"/>
          <w:b/>
          <w:sz w:val="28"/>
          <w:szCs w:val="28"/>
        </w:rPr>
        <w:t>授权书</w:t>
      </w:r>
    </w:p>
    <w:p w:rsidR="00467439" w:rsidRPr="00E07925" w:rsidRDefault="00467439" w:rsidP="00467439">
      <w:pPr>
        <w:adjustRightInd w:val="0"/>
        <w:snapToGrid w:val="0"/>
        <w:ind w:right="360"/>
        <w:jc w:val="center"/>
        <w:rPr>
          <w:rFonts w:ascii="宋体" w:hAnsi="宋体"/>
          <w:sz w:val="18"/>
          <w:szCs w:val="18"/>
        </w:rPr>
      </w:pPr>
      <w:r w:rsidRPr="00E07925">
        <w:rPr>
          <w:rFonts w:ascii="宋体" w:hAnsi="宋体" w:hint="eastAsia"/>
          <w:sz w:val="18"/>
          <w:szCs w:val="18"/>
        </w:rPr>
        <w:t xml:space="preserve">                                                          </w:t>
      </w:r>
    </w:p>
    <w:p w:rsidR="00C71F4D" w:rsidRPr="00E07925" w:rsidRDefault="000C7560" w:rsidP="00467439">
      <w:pPr>
        <w:adjustRightInd w:val="0"/>
        <w:snapToGrid w:val="0"/>
        <w:spacing w:line="360" w:lineRule="auto"/>
        <w:jc w:val="left"/>
        <w:rPr>
          <w:rFonts w:ascii="宋体" w:hAnsi="宋体"/>
          <w:b/>
          <w:bCs/>
          <w:szCs w:val="21"/>
        </w:rPr>
      </w:pPr>
      <w:r w:rsidRPr="00E07925">
        <w:rPr>
          <w:rFonts w:ascii="宋体" w:hAnsi="宋体" w:hint="eastAsia"/>
          <w:b/>
          <w:bCs/>
          <w:szCs w:val="21"/>
        </w:rPr>
        <w:t>致：被授权人</w:t>
      </w:r>
      <w:r w:rsidR="00182456" w:rsidRPr="00E07925">
        <w:rPr>
          <w:rFonts w:ascii="宋体" w:hAnsi="宋体" w:hint="eastAsia"/>
          <w:bCs/>
          <w:szCs w:val="21"/>
        </w:rPr>
        <w:t>（</w:t>
      </w:r>
      <w:r w:rsidR="009F4FB2" w:rsidRPr="00E07925">
        <w:rPr>
          <w:rFonts w:ascii="宋体" w:hAnsi="宋体" w:hint="eastAsia"/>
          <w:bCs/>
          <w:szCs w:val="21"/>
        </w:rPr>
        <w:t>被授权人</w:t>
      </w:r>
      <w:proofErr w:type="gramStart"/>
      <w:r w:rsidR="009F4FB2" w:rsidRPr="00E07925">
        <w:rPr>
          <w:rFonts w:ascii="宋体" w:hAnsi="宋体" w:hint="eastAsia"/>
          <w:bCs/>
          <w:szCs w:val="21"/>
        </w:rPr>
        <w:t>明细</w:t>
      </w:r>
      <w:r w:rsidR="005914DA" w:rsidRPr="00E07925">
        <w:rPr>
          <w:rFonts w:ascii="宋体" w:hAnsi="宋体" w:hint="eastAsia"/>
          <w:bCs/>
          <w:szCs w:val="21"/>
        </w:rPr>
        <w:t>见</w:t>
      </w:r>
      <w:proofErr w:type="gramEnd"/>
      <w:r w:rsidR="005914DA" w:rsidRPr="00E07925">
        <w:rPr>
          <w:rFonts w:ascii="宋体" w:hAnsi="宋体" w:hint="eastAsia"/>
          <w:bCs/>
          <w:szCs w:val="21"/>
        </w:rPr>
        <w:t>第五条</w:t>
      </w:r>
      <w:r w:rsidR="00182456" w:rsidRPr="00E07925">
        <w:rPr>
          <w:rFonts w:ascii="宋体" w:hAnsi="宋体" w:hint="eastAsia"/>
          <w:bCs/>
          <w:szCs w:val="21"/>
        </w:rPr>
        <w:t>）</w:t>
      </w:r>
    </w:p>
    <w:p w:rsidR="00846394"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一、</w:t>
      </w:r>
      <w:r w:rsidR="00C71F4D" w:rsidRPr="00E07925">
        <w:rPr>
          <w:rFonts w:ascii="宋体" w:hAnsi="宋体" w:hint="eastAsia"/>
          <w:bCs/>
          <w:szCs w:val="21"/>
        </w:rPr>
        <w:t>因本人存在贷款需求，通过</w:t>
      </w:r>
      <w:r w:rsidR="000C7560" w:rsidRPr="00E07925">
        <w:rPr>
          <w:rFonts w:ascii="宋体" w:hAnsi="宋体" w:hint="eastAsia"/>
          <w:bCs/>
          <w:szCs w:val="21"/>
        </w:rPr>
        <w:t>被授权人申请贷款相关</w:t>
      </w:r>
      <w:r w:rsidR="003C3D9D" w:rsidRPr="00E07925">
        <w:rPr>
          <w:rFonts w:ascii="宋体" w:hAnsi="宋体" w:hint="eastAsia"/>
          <w:bCs/>
          <w:szCs w:val="21"/>
        </w:rPr>
        <w:t>业务（包括不限于贷款、贷款咨询与服务、贷款担保等业务，下同）</w:t>
      </w:r>
      <w:r w:rsidR="000C7560" w:rsidRPr="00E07925">
        <w:rPr>
          <w:rFonts w:ascii="宋体" w:hAnsi="宋体" w:hint="eastAsia"/>
          <w:bCs/>
          <w:szCs w:val="21"/>
        </w:rPr>
        <w:t>，</w:t>
      </w:r>
      <w:r w:rsidR="00182456" w:rsidRPr="00E07925">
        <w:rPr>
          <w:rFonts w:ascii="宋体" w:hAnsi="宋体" w:hint="eastAsia"/>
          <w:bCs/>
          <w:szCs w:val="21"/>
        </w:rPr>
        <w:t>故本人</w:t>
      </w:r>
      <w:r w:rsidR="00846394" w:rsidRPr="00E07925">
        <w:rPr>
          <w:rFonts w:ascii="宋体" w:hAnsi="宋体" w:hint="eastAsia"/>
          <w:bCs/>
          <w:szCs w:val="21"/>
        </w:rPr>
        <w:t>不可撤销</w:t>
      </w:r>
      <w:r w:rsidR="00182456" w:rsidRPr="00E07925">
        <w:rPr>
          <w:rFonts w:ascii="宋体" w:hAnsi="宋体" w:hint="eastAsia"/>
          <w:bCs/>
          <w:szCs w:val="21"/>
        </w:rPr>
        <w:t>地</w:t>
      </w:r>
      <w:r w:rsidR="00846394" w:rsidRPr="00E07925">
        <w:rPr>
          <w:rFonts w:ascii="宋体" w:hAnsi="宋体" w:hint="eastAsia"/>
          <w:bCs/>
          <w:szCs w:val="21"/>
        </w:rPr>
        <w:t>授权</w:t>
      </w:r>
      <w:r w:rsidR="00DF5E85" w:rsidRPr="00E07925">
        <w:rPr>
          <w:rFonts w:ascii="宋体" w:hAnsi="宋体" w:hint="eastAsia"/>
          <w:bCs/>
          <w:szCs w:val="21"/>
        </w:rPr>
        <w:t>被授权人</w:t>
      </w:r>
      <w:r w:rsidR="00846394" w:rsidRPr="00E07925">
        <w:rPr>
          <w:rFonts w:ascii="宋体" w:hAnsi="宋体" w:hint="eastAsia"/>
          <w:bCs/>
          <w:szCs w:val="21"/>
        </w:rPr>
        <w:t>：</w:t>
      </w:r>
    </w:p>
    <w:p w:rsidR="00980AE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1、有权</w:t>
      </w:r>
      <w:r w:rsidR="00846394" w:rsidRPr="00E07925">
        <w:rPr>
          <w:rFonts w:ascii="宋体" w:hAnsi="宋体" w:hint="eastAsia"/>
          <w:bCs/>
          <w:szCs w:val="21"/>
        </w:rPr>
        <w:t>向中国人民银行个人信用信息基础数据库（以下简称“人行数据库”）查询及使用授权人个人信息，包括基本信息和信用报告</w:t>
      </w:r>
      <w:r w:rsidR="00E27E04" w:rsidRPr="00E07925">
        <w:rPr>
          <w:rFonts w:ascii="宋体" w:hAnsi="宋体" w:hint="eastAsia"/>
          <w:bCs/>
          <w:szCs w:val="21"/>
        </w:rPr>
        <w:t>，并将本人之</w:t>
      </w:r>
      <w:r w:rsidR="00846394" w:rsidRPr="00E07925">
        <w:rPr>
          <w:rFonts w:ascii="宋体" w:hAnsi="宋体" w:hint="eastAsia"/>
          <w:bCs/>
          <w:szCs w:val="21"/>
        </w:rPr>
        <w:t>基本信息和信用记录发送给人行数据库。</w:t>
      </w:r>
    </w:p>
    <w:p w:rsidR="00E27E04"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2、有权</w:t>
      </w:r>
      <w:r w:rsidR="00CF3D21" w:rsidRPr="00E07925">
        <w:rPr>
          <w:rFonts w:ascii="宋体" w:hAnsi="宋体" w:hint="eastAsia"/>
          <w:bCs/>
          <w:szCs w:val="21"/>
        </w:rPr>
        <w:t>向</w:t>
      </w:r>
      <w:r w:rsidR="001E3B4C" w:rsidRPr="00E07925">
        <w:rPr>
          <w:rFonts w:ascii="宋体" w:hAnsi="宋体" w:hint="eastAsia"/>
          <w:bCs/>
          <w:szCs w:val="21"/>
        </w:rPr>
        <w:t>依法设立的征信机构、资信评估机构</w:t>
      </w:r>
      <w:r w:rsidR="00D13E33" w:rsidRPr="00E07925">
        <w:rPr>
          <w:rFonts w:ascii="宋体" w:hAnsi="宋体" w:hint="eastAsia"/>
          <w:bCs/>
          <w:szCs w:val="21"/>
        </w:rPr>
        <w:t>、身份信息系统</w:t>
      </w:r>
      <w:r w:rsidR="0038747C">
        <w:rPr>
          <w:rFonts w:ascii="宋体" w:hAnsi="宋体" w:hint="eastAsia"/>
          <w:bCs/>
          <w:szCs w:val="21"/>
        </w:rPr>
        <w:t>、数据</w:t>
      </w:r>
      <w:r w:rsidR="008E6B73">
        <w:rPr>
          <w:rFonts w:ascii="宋体" w:hAnsi="宋体" w:hint="eastAsia"/>
          <w:bCs/>
          <w:szCs w:val="21"/>
        </w:rPr>
        <w:t>分析</w:t>
      </w:r>
      <w:r w:rsidR="0038747C">
        <w:rPr>
          <w:rFonts w:ascii="宋体" w:hAnsi="宋体" w:hint="eastAsia"/>
          <w:bCs/>
          <w:szCs w:val="21"/>
        </w:rPr>
        <w:t>处理机构、</w:t>
      </w:r>
      <w:r w:rsidR="001E3B4C" w:rsidRPr="00E07925">
        <w:rPr>
          <w:rFonts w:ascii="宋体" w:hAnsi="宋体" w:hint="eastAsia"/>
          <w:bCs/>
          <w:szCs w:val="21"/>
        </w:rPr>
        <w:t>或有关法律、监管机构许可的类似机构（以下统称“信用机构”</w:t>
      </w:r>
      <w:r w:rsidR="00C27652" w:rsidRPr="00E07925">
        <w:rPr>
          <w:rFonts w:ascii="宋体" w:hAnsi="宋体" w:hint="eastAsia"/>
          <w:bCs/>
          <w:szCs w:val="21"/>
        </w:rPr>
        <w:t>，包括不限于前海征信、百度征信、芝麻信用等</w:t>
      </w:r>
      <w:r w:rsidR="009F4FB2" w:rsidRPr="00E07925">
        <w:rPr>
          <w:rFonts w:ascii="宋体" w:hAnsi="宋体" w:hint="eastAsia"/>
          <w:bCs/>
          <w:szCs w:val="21"/>
        </w:rPr>
        <w:t>机构</w:t>
      </w:r>
      <w:r w:rsidR="001E3B4C" w:rsidRPr="00E07925">
        <w:rPr>
          <w:rFonts w:ascii="宋体" w:hAnsi="宋体" w:hint="eastAsia"/>
          <w:bCs/>
          <w:szCs w:val="21"/>
        </w:rPr>
        <w:t>）</w:t>
      </w:r>
      <w:r w:rsidR="00F33996">
        <w:rPr>
          <w:rFonts w:ascii="宋体" w:hAnsi="宋体" w:hint="eastAsia"/>
          <w:bCs/>
          <w:szCs w:val="21"/>
        </w:rPr>
        <w:t>、</w:t>
      </w:r>
      <w:r w:rsidR="00F33996" w:rsidRPr="00F33996">
        <w:rPr>
          <w:rFonts w:ascii="宋体" w:hAnsi="宋体" w:hint="eastAsia"/>
          <w:bCs/>
          <w:szCs w:val="21"/>
        </w:rPr>
        <w:t>以及为</w:t>
      </w:r>
      <w:r w:rsidR="00F33996">
        <w:rPr>
          <w:rFonts w:ascii="宋体" w:hAnsi="宋体" w:hint="eastAsia"/>
          <w:bCs/>
          <w:szCs w:val="21"/>
        </w:rPr>
        <w:t>本人申请的业务</w:t>
      </w:r>
      <w:r w:rsidR="00F33996" w:rsidRPr="00F33996">
        <w:rPr>
          <w:rFonts w:ascii="宋体" w:hAnsi="宋体" w:hint="eastAsia"/>
          <w:bCs/>
          <w:szCs w:val="21"/>
        </w:rPr>
        <w:t>和</w:t>
      </w:r>
      <w:r w:rsidR="004A3A38">
        <w:rPr>
          <w:rFonts w:ascii="宋体" w:hAnsi="宋体" w:hint="eastAsia"/>
          <w:bCs/>
          <w:szCs w:val="21"/>
        </w:rPr>
        <w:t>产品</w:t>
      </w:r>
      <w:r w:rsidR="00F33996" w:rsidRPr="00F33996">
        <w:rPr>
          <w:rFonts w:ascii="宋体" w:hAnsi="宋体" w:hint="eastAsia"/>
          <w:bCs/>
          <w:szCs w:val="21"/>
        </w:rPr>
        <w:t>提供必要技术和服务的</w:t>
      </w:r>
      <w:r w:rsidR="004A3A38">
        <w:rPr>
          <w:rFonts w:ascii="宋体" w:hAnsi="宋体" w:hint="eastAsia"/>
          <w:bCs/>
          <w:szCs w:val="21"/>
        </w:rPr>
        <w:t>被授权人</w:t>
      </w:r>
      <w:r w:rsidR="00691570">
        <w:rPr>
          <w:rFonts w:ascii="宋体" w:hAnsi="宋体" w:hint="eastAsia"/>
          <w:bCs/>
          <w:szCs w:val="21"/>
        </w:rPr>
        <w:t>的</w:t>
      </w:r>
      <w:r w:rsidR="00F33996" w:rsidRPr="00F33996">
        <w:rPr>
          <w:rFonts w:ascii="宋体" w:hAnsi="宋体" w:hint="eastAsia"/>
          <w:bCs/>
          <w:szCs w:val="21"/>
        </w:rPr>
        <w:t>合作机构（简称“合作机构”）</w:t>
      </w:r>
      <w:r w:rsidR="00CF3D21" w:rsidRPr="00E07925">
        <w:rPr>
          <w:rFonts w:ascii="宋体" w:hAnsi="宋体" w:hint="eastAsia"/>
          <w:bCs/>
          <w:szCs w:val="21"/>
        </w:rPr>
        <w:t>查询本人</w:t>
      </w:r>
      <w:r w:rsidR="00182456" w:rsidRPr="00E07925">
        <w:rPr>
          <w:rFonts w:ascii="宋体" w:hAnsi="宋体" w:hint="eastAsia"/>
          <w:bCs/>
          <w:szCs w:val="21"/>
        </w:rPr>
        <w:t>在</w:t>
      </w:r>
      <w:r w:rsidR="00CF3D21" w:rsidRPr="00E07925">
        <w:rPr>
          <w:rFonts w:ascii="宋体" w:hAnsi="宋体" w:hint="eastAsia"/>
          <w:bCs/>
          <w:szCs w:val="21"/>
        </w:rPr>
        <w:t>信用机构</w:t>
      </w:r>
      <w:r w:rsidR="00F33996">
        <w:rPr>
          <w:rFonts w:ascii="宋体" w:hAnsi="宋体" w:hint="eastAsia"/>
          <w:bCs/>
          <w:szCs w:val="21"/>
        </w:rPr>
        <w:t>、合作机构</w:t>
      </w:r>
      <w:r w:rsidR="00CF3D21" w:rsidRPr="00E07925">
        <w:rPr>
          <w:rFonts w:ascii="宋体" w:hAnsi="宋体" w:hint="eastAsia"/>
          <w:bCs/>
          <w:szCs w:val="21"/>
        </w:rPr>
        <w:t>的</w:t>
      </w:r>
      <w:r w:rsidR="006E5BE9" w:rsidRPr="00E07925">
        <w:rPr>
          <w:rFonts w:ascii="宋体" w:hAnsi="宋体" w:hint="eastAsia"/>
          <w:bCs/>
          <w:szCs w:val="21"/>
        </w:rPr>
        <w:t>个人</w:t>
      </w:r>
      <w:r w:rsidR="00CF3D21" w:rsidRPr="00E07925">
        <w:rPr>
          <w:rFonts w:ascii="宋体" w:hAnsi="宋体" w:hint="eastAsia"/>
          <w:bCs/>
          <w:szCs w:val="21"/>
        </w:rPr>
        <w:t>信息</w:t>
      </w:r>
      <w:r w:rsidR="006E5BE9" w:rsidRPr="00E07925">
        <w:rPr>
          <w:rFonts w:ascii="宋体" w:hAnsi="宋体" w:hint="eastAsia"/>
          <w:bCs/>
          <w:szCs w:val="21"/>
        </w:rPr>
        <w:t>，</w:t>
      </w:r>
      <w:r w:rsidR="00FE6327">
        <w:rPr>
          <w:rFonts w:ascii="宋体" w:hAnsi="宋体" w:hint="eastAsia"/>
          <w:bCs/>
          <w:szCs w:val="21"/>
        </w:rPr>
        <w:t>包括基本信息和信用信息，</w:t>
      </w:r>
      <w:r w:rsidR="00C27652" w:rsidRPr="00E07925">
        <w:rPr>
          <w:rFonts w:ascii="宋体" w:hAnsi="宋体" w:hint="eastAsia"/>
          <w:bCs/>
          <w:szCs w:val="21"/>
        </w:rPr>
        <w:t>并</w:t>
      </w:r>
      <w:r w:rsidRPr="00E07925">
        <w:rPr>
          <w:rFonts w:ascii="宋体" w:hAnsi="宋体" w:hint="eastAsia"/>
          <w:bCs/>
          <w:szCs w:val="21"/>
        </w:rPr>
        <w:t>有权</w:t>
      </w:r>
      <w:r w:rsidR="005244A8" w:rsidRPr="00E07925">
        <w:rPr>
          <w:rFonts w:ascii="宋体" w:hAnsi="宋体" w:hint="eastAsia"/>
          <w:bCs/>
          <w:szCs w:val="21"/>
        </w:rPr>
        <w:t>采集、保存以及向</w:t>
      </w:r>
      <w:r w:rsidR="005244A8" w:rsidRPr="00E07925">
        <w:rPr>
          <w:rFonts w:ascii="宋体" w:hAnsi="宋体" w:hint="eastAsia"/>
          <w:szCs w:val="21"/>
        </w:rPr>
        <w:t>信用机构</w:t>
      </w:r>
      <w:r w:rsidR="00724B4D">
        <w:rPr>
          <w:rFonts w:ascii="宋体" w:hAnsi="宋体" w:hint="eastAsia"/>
          <w:szCs w:val="21"/>
        </w:rPr>
        <w:t>、</w:t>
      </w:r>
      <w:r w:rsidR="00724B4D">
        <w:rPr>
          <w:rFonts w:ascii="宋体" w:hAnsi="宋体" w:hint="eastAsia"/>
          <w:bCs/>
          <w:szCs w:val="21"/>
        </w:rPr>
        <w:t>合作机构</w:t>
      </w:r>
      <w:r w:rsidR="005244A8" w:rsidRPr="00E07925">
        <w:rPr>
          <w:rFonts w:ascii="宋体" w:hAnsi="宋体" w:hint="eastAsia"/>
          <w:bCs/>
          <w:szCs w:val="21"/>
        </w:rPr>
        <w:t>提供</w:t>
      </w:r>
      <w:r w:rsidR="00CD3EB9" w:rsidRPr="00E07925">
        <w:rPr>
          <w:rFonts w:ascii="宋体" w:hAnsi="宋体" w:hint="eastAsia"/>
          <w:bCs/>
          <w:szCs w:val="21"/>
        </w:rPr>
        <w:t>本人与被授权人之业务往来中提供或产生的个人信息</w:t>
      </w:r>
      <w:r w:rsidR="00397FB7" w:rsidRPr="00E07925">
        <w:rPr>
          <w:rFonts w:ascii="宋体" w:hAnsi="宋体" w:hint="eastAsia"/>
          <w:bCs/>
          <w:szCs w:val="21"/>
        </w:rPr>
        <w:t>。</w:t>
      </w:r>
      <w:r w:rsidR="00547EBE" w:rsidRPr="00E07925">
        <w:rPr>
          <w:rFonts w:ascii="宋体" w:hAnsi="宋体" w:hint="eastAsia"/>
          <w:bCs/>
          <w:szCs w:val="21"/>
        </w:rPr>
        <w:t>且本人亦授权信用机构</w:t>
      </w:r>
      <w:r w:rsidR="00724B4D">
        <w:rPr>
          <w:rFonts w:ascii="宋体" w:hAnsi="宋体" w:hint="eastAsia"/>
          <w:bCs/>
          <w:szCs w:val="21"/>
        </w:rPr>
        <w:t>、合作机构</w:t>
      </w:r>
      <w:r w:rsidR="00547EBE" w:rsidRPr="00E07925">
        <w:rPr>
          <w:rFonts w:ascii="宋体" w:hAnsi="宋体" w:hint="eastAsia"/>
          <w:bCs/>
          <w:szCs w:val="21"/>
        </w:rPr>
        <w:t>有权</w:t>
      </w:r>
      <w:r w:rsidR="009359C4" w:rsidRPr="00E07925">
        <w:rPr>
          <w:rFonts w:ascii="宋体" w:hAnsi="宋体" w:hint="eastAsia"/>
          <w:bCs/>
          <w:szCs w:val="21"/>
        </w:rPr>
        <w:t>采集、</w:t>
      </w:r>
      <w:r w:rsidR="00547EBE" w:rsidRPr="00E07925">
        <w:rPr>
          <w:rFonts w:ascii="宋体" w:hAnsi="宋体" w:hint="eastAsia"/>
          <w:bCs/>
          <w:szCs w:val="21"/>
        </w:rPr>
        <w:t>保存、整理、加工其通过合法途径</w:t>
      </w:r>
      <w:r w:rsidR="009359C4" w:rsidRPr="00E07925">
        <w:rPr>
          <w:rFonts w:ascii="宋体" w:hAnsi="宋体" w:hint="eastAsia"/>
          <w:bCs/>
          <w:szCs w:val="21"/>
        </w:rPr>
        <w:t>获取</w:t>
      </w:r>
      <w:r w:rsidR="00547EBE" w:rsidRPr="00E07925">
        <w:rPr>
          <w:rFonts w:ascii="宋体" w:hAnsi="宋体" w:hint="eastAsia"/>
          <w:bCs/>
          <w:szCs w:val="21"/>
        </w:rPr>
        <w:t>的本人个人信息并经本人授权同意后依法对外提供。</w:t>
      </w:r>
    </w:p>
    <w:p w:rsidR="00932011" w:rsidRPr="00E07925" w:rsidRDefault="007A5EB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二、</w:t>
      </w:r>
      <w:r w:rsidR="00932011" w:rsidRPr="00E07925">
        <w:rPr>
          <w:rFonts w:ascii="宋体" w:hAnsi="宋体" w:hint="eastAsia"/>
          <w:bCs/>
          <w:szCs w:val="21"/>
        </w:rPr>
        <w:t>为</w:t>
      </w:r>
      <w:r w:rsidR="005244A8" w:rsidRPr="00E07925">
        <w:rPr>
          <w:rFonts w:ascii="宋体" w:hAnsi="宋体" w:hint="eastAsia"/>
          <w:bCs/>
          <w:szCs w:val="21"/>
        </w:rPr>
        <w:t>使</w:t>
      </w:r>
      <w:r w:rsidR="00932011" w:rsidRPr="00E07925">
        <w:rPr>
          <w:rFonts w:ascii="宋体" w:hAnsi="宋体" w:hint="eastAsia"/>
          <w:bCs/>
          <w:szCs w:val="21"/>
        </w:rPr>
        <w:t>被授权人能够履行上述授权事宜，授权人同意向被授权人提交有效身份证明文件</w:t>
      </w:r>
      <w:r w:rsidR="00B656AF">
        <w:rPr>
          <w:rFonts w:ascii="宋体" w:hAnsi="宋体" w:hint="eastAsia"/>
          <w:bCs/>
          <w:szCs w:val="21"/>
        </w:rPr>
        <w:t>以及被授权人要求的其他证明材料</w:t>
      </w:r>
      <w:r w:rsidR="00932011" w:rsidRPr="00E07925">
        <w:rPr>
          <w:rFonts w:ascii="宋体" w:hAnsi="宋体" w:hint="eastAsia"/>
          <w:bCs/>
          <w:szCs w:val="21"/>
        </w:rPr>
        <w:t>。</w:t>
      </w:r>
    </w:p>
    <w:p w:rsidR="00397FB7" w:rsidRPr="00E07925" w:rsidRDefault="00932011"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三、</w:t>
      </w:r>
      <w:r w:rsidR="00397FB7" w:rsidRPr="00E07925">
        <w:rPr>
          <w:rFonts w:ascii="宋体" w:hAnsi="宋体" w:hint="eastAsia"/>
          <w:bCs/>
          <w:szCs w:val="21"/>
        </w:rPr>
        <w:t>本人同意</w:t>
      </w:r>
      <w:r w:rsidR="009B4186" w:rsidRPr="00E07925">
        <w:rPr>
          <w:rFonts w:ascii="宋体" w:hAnsi="宋体" w:hint="eastAsia"/>
          <w:bCs/>
          <w:szCs w:val="21"/>
        </w:rPr>
        <w:t>被授权人</w:t>
      </w:r>
      <w:r w:rsidR="00397FB7" w:rsidRPr="00E07925">
        <w:rPr>
          <w:rFonts w:ascii="宋体" w:hAnsi="宋体" w:hint="eastAsia"/>
          <w:bCs/>
          <w:szCs w:val="21"/>
        </w:rPr>
        <w:t>及</w:t>
      </w:r>
      <w:r w:rsidR="00397FB7" w:rsidRPr="00E07925">
        <w:rPr>
          <w:rFonts w:ascii="宋体" w:hAnsi="宋体" w:hint="eastAsia"/>
          <w:szCs w:val="21"/>
        </w:rPr>
        <w:t>信用机构</w:t>
      </w:r>
      <w:r w:rsidR="008E6B73">
        <w:rPr>
          <w:rFonts w:ascii="宋体" w:hAnsi="宋体" w:hint="eastAsia"/>
          <w:szCs w:val="21"/>
        </w:rPr>
        <w:t>、合作机构</w:t>
      </w:r>
      <w:r w:rsidR="00397FB7" w:rsidRPr="00E07925">
        <w:rPr>
          <w:rFonts w:ascii="宋体" w:hAnsi="宋体" w:hint="eastAsia"/>
          <w:bCs/>
          <w:szCs w:val="21"/>
        </w:rPr>
        <w:t>将合法获取的本人</w:t>
      </w:r>
      <w:r w:rsidR="008E6B73">
        <w:rPr>
          <w:rFonts w:ascii="宋体" w:hAnsi="宋体" w:hint="eastAsia"/>
          <w:bCs/>
          <w:szCs w:val="21"/>
        </w:rPr>
        <w:t>个人</w:t>
      </w:r>
      <w:r w:rsidR="00397FB7" w:rsidRPr="00E07925">
        <w:rPr>
          <w:rFonts w:ascii="宋体" w:hAnsi="宋体" w:hint="eastAsia"/>
          <w:bCs/>
          <w:szCs w:val="21"/>
        </w:rPr>
        <w:t>信息用</w:t>
      </w:r>
      <w:r w:rsidR="008E6B73">
        <w:rPr>
          <w:rFonts w:ascii="宋体" w:hAnsi="宋体" w:hint="eastAsia"/>
          <w:bCs/>
          <w:szCs w:val="21"/>
        </w:rPr>
        <w:t>于</w:t>
      </w:r>
      <w:r w:rsidR="00397FB7" w:rsidRPr="00E07925">
        <w:rPr>
          <w:rFonts w:ascii="宋体" w:hAnsi="宋体" w:hint="eastAsia"/>
          <w:bCs/>
          <w:szCs w:val="21"/>
        </w:rPr>
        <w:t>下述</w:t>
      </w:r>
      <w:r w:rsidR="00AF74A2" w:rsidRPr="00E07925">
        <w:rPr>
          <w:rFonts w:ascii="宋体" w:hAnsi="宋体" w:hint="eastAsia"/>
          <w:bCs/>
          <w:szCs w:val="21"/>
        </w:rPr>
        <w:t>范围</w:t>
      </w:r>
      <w:r w:rsidR="00397FB7" w:rsidRPr="00E07925">
        <w:rPr>
          <w:rFonts w:ascii="宋体" w:hAnsi="宋体" w:hint="eastAsia"/>
          <w:bCs/>
          <w:szCs w:val="21"/>
        </w:rPr>
        <w:t>：</w:t>
      </w:r>
    </w:p>
    <w:p w:rsidR="00397FB7" w:rsidRPr="00E07925" w:rsidRDefault="009B4186"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1、</w:t>
      </w:r>
      <w:r w:rsidR="003D0C9B" w:rsidRPr="00E07925">
        <w:rPr>
          <w:rFonts w:ascii="宋体" w:hAnsi="宋体" w:hint="eastAsia"/>
          <w:bCs/>
          <w:szCs w:val="21"/>
        </w:rPr>
        <w:t>受理</w:t>
      </w:r>
      <w:r w:rsidR="00AF74A2" w:rsidRPr="00E07925">
        <w:rPr>
          <w:rFonts w:ascii="宋体" w:hAnsi="宋体" w:hint="eastAsia"/>
          <w:bCs/>
          <w:szCs w:val="21"/>
        </w:rPr>
        <w:t>、审批、办理贷款相关</w:t>
      </w:r>
      <w:r w:rsidRPr="00E07925">
        <w:rPr>
          <w:rFonts w:ascii="宋体" w:hAnsi="宋体" w:hint="eastAsia"/>
          <w:bCs/>
          <w:szCs w:val="21"/>
        </w:rPr>
        <w:t>业务</w:t>
      </w:r>
      <w:r w:rsidR="003C3D9D" w:rsidRPr="00E07925">
        <w:rPr>
          <w:rFonts w:ascii="宋体" w:hAnsi="宋体" w:hint="eastAsia"/>
          <w:bCs/>
          <w:szCs w:val="21"/>
        </w:rPr>
        <w:t>，</w:t>
      </w:r>
      <w:r w:rsidR="00D13E33" w:rsidRPr="00E07925">
        <w:rPr>
          <w:rFonts w:ascii="宋体" w:hAnsi="宋体" w:hint="eastAsia"/>
          <w:bCs/>
          <w:szCs w:val="21"/>
        </w:rPr>
        <w:t>贷后服务和管理、</w:t>
      </w:r>
      <w:r w:rsidRPr="00E07925">
        <w:rPr>
          <w:rFonts w:ascii="宋体" w:hAnsi="宋体" w:hint="eastAsia"/>
          <w:bCs/>
          <w:szCs w:val="21"/>
        </w:rPr>
        <w:t>以及</w:t>
      </w:r>
      <w:r w:rsidR="00AF74A2" w:rsidRPr="00E07925">
        <w:rPr>
          <w:rFonts w:ascii="宋体" w:hAnsi="宋体" w:hint="eastAsia"/>
          <w:bCs/>
          <w:szCs w:val="21"/>
        </w:rPr>
        <w:t>在</w:t>
      </w:r>
      <w:r w:rsidR="003C3D9D" w:rsidRPr="00E07925">
        <w:rPr>
          <w:rFonts w:ascii="宋体" w:hAnsi="宋体" w:hint="eastAsia"/>
          <w:bCs/>
          <w:szCs w:val="21"/>
        </w:rPr>
        <w:t>该</w:t>
      </w:r>
      <w:r w:rsidRPr="00E07925">
        <w:rPr>
          <w:rFonts w:ascii="宋体" w:hAnsi="宋体" w:hint="eastAsia"/>
          <w:bCs/>
          <w:szCs w:val="21"/>
        </w:rPr>
        <w:t>业务存续期间监控本人的信用变化</w:t>
      </w:r>
      <w:r w:rsidR="00397FB7" w:rsidRPr="00E07925">
        <w:rPr>
          <w:rFonts w:ascii="宋体" w:hAnsi="宋体" w:hint="eastAsia"/>
          <w:bCs/>
          <w:szCs w:val="21"/>
        </w:rPr>
        <w:t>；</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2、</w:t>
      </w:r>
      <w:r w:rsidR="00397FB7" w:rsidRPr="00E07925">
        <w:rPr>
          <w:rFonts w:ascii="宋体" w:hAnsi="宋体" w:hint="eastAsia"/>
          <w:bCs/>
          <w:szCs w:val="21"/>
        </w:rPr>
        <w:t>向本人推荐产品及服务</w:t>
      </w:r>
      <w:r w:rsidR="00A76978" w:rsidRPr="00E07925">
        <w:rPr>
          <w:rFonts w:ascii="宋体" w:hAnsi="宋体" w:hint="eastAsia"/>
          <w:bCs/>
          <w:szCs w:val="21"/>
        </w:rPr>
        <w:t>、开展市场调查与信息数据分析；</w:t>
      </w:r>
    </w:p>
    <w:p w:rsidR="00397FB7" w:rsidRPr="00E07925" w:rsidRDefault="00AF74A2"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3、</w:t>
      </w:r>
      <w:r w:rsidR="00397FB7" w:rsidRPr="00E07925">
        <w:rPr>
          <w:rFonts w:ascii="宋体" w:hAnsi="宋体" w:hint="eastAsia"/>
          <w:bCs/>
          <w:szCs w:val="21"/>
        </w:rPr>
        <w:t>其他经过本人同意的合法用途。</w:t>
      </w:r>
    </w:p>
    <w:p w:rsidR="00397FB7" w:rsidRPr="00E07925" w:rsidRDefault="00DF5E85"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四</w:t>
      </w:r>
      <w:r w:rsidR="0089765A" w:rsidRPr="00E07925">
        <w:rPr>
          <w:rFonts w:ascii="宋体" w:hAnsi="宋体" w:hint="eastAsia"/>
          <w:bCs/>
          <w:szCs w:val="21"/>
        </w:rPr>
        <w:t>、</w:t>
      </w:r>
      <w:r w:rsidR="00397FB7" w:rsidRPr="00E07925">
        <w:rPr>
          <w:rFonts w:ascii="宋体" w:hAnsi="宋体" w:hint="eastAsia"/>
          <w:bCs/>
          <w:szCs w:val="21"/>
        </w:rPr>
        <w:t>本授权书自本人签字之日起生效</w:t>
      </w:r>
      <w:r w:rsidR="00E65275" w:rsidRPr="00E07925">
        <w:rPr>
          <w:rFonts w:ascii="宋体" w:hAnsi="宋体" w:hint="eastAsia"/>
          <w:bCs/>
          <w:szCs w:val="21"/>
        </w:rPr>
        <w:t>，</w:t>
      </w:r>
      <w:r w:rsidRPr="00E07925">
        <w:rPr>
          <w:rFonts w:ascii="宋体" w:hAnsi="宋体" w:hint="eastAsia"/>
          <w:bCs/>
          <w:szCs w:val="21"/>
        </w:rPr>
        <w:t>至本人通过</w:t>
      </w:r>
      <w:r w:rsidR="009F4FB2" w:rsidRPr="00E07925">
        <w:rPr>
          <w:rFonts w:ascii="宋体" w:hAnsi="宋体" w:hint="eastAsia"/>
          <w:bCs/>
          <w:szCs w:val="21"/>
        </w:rPr>
        <w:t>被授权人</w:t>
      </w:r>
      <w:r w:rsidRPr="00E07925">
        <w:rPr>
          <w:rFonts w:ascii="宋体" w:hAnsi="宋体" w:hint="eastAsia"/>
          <w:bCs/>
          <w:szCs w:val="21"/>
        </w:rPr>
        <w:t>办理</w:t>
      </w:r>
      <w:r w:rsidR="005542FF" w:rsidRPr="00E07925">
        <w:rPr>
          <w:rFonts w:ascii="宋体" w:hAnsi="宋体" w:hint="eastAsia"/>
          <w:bCs/>
          <w:szCs w:val="21"/>
        </w:rPr>
        <w:t>的</w:t>
      </w:r>
      <w:r w:rsidR="003B4F4F" w:rsidRPr="00E07925">
        <w:rPr>
          <w:rFonts w:ascii="宋体" w:hAnsi="宋体" w:hint="eastAsia"/>
          <w:bCs/>
          <w:szCs w:val="21"/>
        </w:rPr>
        <w:t>所有</w:t>
      </w:r>
      <w:r w:rsidR="005542FF" w:rsidRPr="00E07925">
        <w:rPr>
          <w:rFonts w:ascii="宋体" w:hAnsi="宋体" w:hint="eastAsia"/>
          <w:bCs/>
          <w:szCs w:val="21"/>
        </w:rPr>
        <w:t>贷款</w:t>
      </w:r>
      <w:r w:rsidR="00BD1CE2">
        <w:rPr>
          <w:rFonts w:ascii="宋体" w:hAnsi="宋体" w:hint="eastAsia"/>
          <w:bCs/>
          <w:szCs w:val="21"/>
        </w:rPr>
        <w:t>相关</w:t>
      </w:r>
      <w:r w:rsidR="003B4F4F" w:rsidRPr="00E07925">
        <w:rPr>
          <w:rFonts w:ascii="宋体" w:hAnsi="宋体" w:hint="eastAsia"/>
          <w:bCs/>
          <w:szCs w:val="21"/>
        </w:rPr>
        <w:t>业务</w:t>
      </w:r>
      <w:r w:rsidR="00FE7770" w:rsidRPr="00E07925">
        <w:rPr>
          <w:rFonts w:ascii="宋体" w:hAnsi="宋体" w:hint="eastAsia"/>
          <w:bCs/>
          <w:szCs w:val="21"/>
        </w:rPr>
        <w:t>之</w:t>
      </w:r>
      <w:r w:rsidR="003B4F4F" w:rsidRPr="00E07925">
        <w:rPr>
          <w:rFonts w:ascii="宋体" w:hAnsi="宋体" w:hint="eastAsia"/>
          <w:bCs/>
          <w:szCs w:val="21"/>
        </w:rPr>
        <w:t>应付款项</w:t>
      </w:r>
      <w:r w:rsidRPr="00E07925">
        <w:rPr>
          <w:rFonts w:ascii="宋体" w:hAnsi="宋体" w:hint="eastAsia"/>
          <w:bCs/>
          <w:szCs w:val="21"/>
        </w:rPr>
        <w:t>完全</w:t>
      </w:r>
      <w:proofErr w:type="gramStart"/>
      <w:r w:rsidR="005542FF" w:rsidRPr="00E07925">
        <w:rPr>
          <w:rFonts w:ascii="宋体" w:hAnsi="宋体" w:hint="eastAsia"/>
          <w:bCs/>
          <w:szCs w:val="21"/>
        </w:rPr>
        <w:t>结清且</w:t>
      </w:r>
      <w:proofErr w:type="gramEnd"/>
      <w:r w:rsidRPr="00E07925">
        <w:rPr>
          <w:rFonts w:ascii="宋体" w:hAnsi="宋体" w:hint="eastAsia"/>
          <w:bCs/>
          <w:szCs w:val="21"/>
        </w:rPr>
        <w:t>本人</w:t>
      </w:r>
      <w:r w:rsidR="005542FF" w:rsidRPr="00E07925">
        <w:rPr>
          <w:rFonts w:ascii="宋体" w:hAnsi="宋体" w:hint="eastAsia"/>
          <w:bCs/>
          <w:szCs w:val="21"/>
        </w:rPr>
        <w:t>向被授权人送达</w:t>
      </w:r>
      <w:r w:rsidR="00397FB7" w:rsidRPr="00E07925">
        <w:rPr>
          <w:rFonts w:ascii="宋体" w:hAnsi="宋体" w:hint="eastAsia"/>
          <w:bCs/>
          <w:szCs w:val="21"/>
        </w:rPr>
        <w:t>签署解除授权的书面文件之日终止。</w:t>
      </w:r>
    </w:p>
    <w:p w:rsidR="005244A8" w:rsidRPr="00E07925" w:rsidRDefault="005244A8" w:rsidP="009F4FB2">
      <w:pPr>
        <w:adjustRightInd w:val="0"/>
        <w:snapToGrid w:val="0"/>
        <w:spacing w:line="360" w:lineRule="auto"/>
        <w:ind w:firstLineChars="200" w:firstLine="420"/>
        <w:jc w:val="left"/>
        <w:rPr>
          <w:rFonts w:ascii="宋体" w:hAnsi="宋体"/>
          <w:bCs/>
          <w:szCs w:val="21"/>
        </w:rPr>
      </w:pPr>
      <w:r w:rsidRPr="00E07925">
        <w:rPr>
          <w:rFonts w:ascii="宋体" w:hAnsi="宋体" w:hint="eastAsia"/>
          <w:bCs/>
          <w:szCs w:val="21"/>
        </w:rPr>
        <w:t>五、本人同意：本次授权的被授权人</w:t>
      </w:r>
      <w:r w:rsidR="002C172A" w:rsidRPr="00E07925">
        <w:rPr>
          <w:rFonts w:ascii="宋体" w:hAnsi="宋体" w:hint="eastAsia"/>
          <w:bCs/>
          <w:szCs w:val="21"/>
        </w:rPr>
        <w:t>可</w:t>
      </w:r>
      <w:r w:rsidRPr="00E07925">
        <w:rPr>
          <w:rFonts w:ascii="宋体" w:hAnsi="宋体" w:hint="eastAsia"/>
          <w:bCs/>
          <w:szCs w:val="21"/>
        </w:rPr>
        <w:t>包括</w:t>
      </w:r>
      <w:r w:rsidR="00F715FC" w:rsidRPr="00E07925">
        <w:rPr>
          <w:rFonts w:ascii="宋体" w:hAnsi="宋体" w:hint="eastAsia"/>
          <w:bCs/>
          <w:szCs w:val="21"/>
        </w:rPr>
        <w:t>下列</w:t>
      </w:r>
      <w:r w:rsidRPr="00E07925">
        <w:rPr>
          <w:rFonts w:ascii="宋体" w:hAnsi="宋体" w:hint="eastAsia"/>
          <w:bCs/>
          <w:szCs w:val="21"/>
        </w:rPr>
        <w:t>主体中的一个或者多个：</w:t>
      </w:r>
    </w:p>
    <w:p w:rsidR="007E0393" w:rsidRPr="00E07925" w:rsidRDefault="007E0393" w:rsidP="007E0393">
      <w:pPr>
        <w:adjustRightInd w:val="0"/>
        <w:snapToGrid w:val="0"/>
        <w:spacing w:line="360" w:lineRule="auto"/>
        <w:ind w:firstLineChars="200" w:firstLine="360"/>
        <w:jc w:val="left"/>
        <w:rPr>
          <w:rFonts w:ascii="宋体" w:hAnsi="宋体"/>
          <w:bCs/>
          <w:sz w:val="18"/>
          <w:szCs w:val="18"/>
        </w:rPr>
      </w:pPr>
      <w:r w:rsidRPr="00E07925">
        <w:rPr>
          <w:rFonts w:ascii="宋体" w:hAnsi="宋体" w:hint="eastAsia"/>
          <w:sz w:val="18"/>
          <w:szCs w:val="18"/>
        </w:rPr>
        <w:t>上海静安维信小额贷款有限公司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成都维</w:t>
      </w:r>
      <w:proofErr w:type="gramStart"/>
      <w:r w:rsidRPr="00E07925">
        <w:rPr>
          <w:rFonts w:ascii="宋体" w:hAnsi="宋体" w:hint="eastAsia"/>
          <w:sz w:val="18"/>
          <w:szCs w:val="18"/>
        </w:rPr>
        <w:t>仕</w:t>
      </w:r>
      <w:proofErr w:type="gramEnd"/>
      <w:r w:rsidRPr="00E07925">
        <w:rPr>
          <w:rFonts w:ascii="宋体" w:hAnsi="宋体" w:hint="eastAsia"/>
          <w:sz w:val="18"/>
          <w:szCs w:val="18"/>
        </w:rPr>
        <w:t>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青岛市市北区维信小额贷款有限公司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中国对外经济贸易信托有限公司</w:t>
      </w:r>
    </w:p>
    <w:p w:rsidR="007E0393" w:rsidRPr="00E07925" w:rsidRDefault="007E0393" w:rsidP="007E0393">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w:t>
      </w:r>
      <w:proofErr w:type="gramStart"/>
      <w:r w:rsidRPr="00E07925">
        <w:rPr>
          <w:rFonts w:ascii="宋体" w:hAnsi="宋体" w:hint="eastAsia"/>
          <w:sz w:val="18"/>
          <w:szCs w:val="18"/>
        </w:rPr>
        <w:t>仕</w:t>
      </w:r>
      <w:proofErr w:type="gramEnd"/>
      <w:r w:rsidRPr="00E07925">
        <w:rPr>
          <w:rFonts w:ascii="宋体" w:hAnsi="宋体" w:hint="eastAsia"/>
          <w:sz w:val="18"/>
          <w:szCs w:val="18"/>
        </w:rPr>
        <w:t>担保有限公司</w:t>
      </w:r>
    </w:p>
    <w:p w:rsidR="005244A8" w:rsidRPr="00E07925" w:rsidRDefault="005244A8" w:rsidP="00F715FC">
      <w:pPr>
        <w:adjustRightInd w:val="0"/>
        <w:snapToGrid w:val="0"/>
        <w:spacing w:line="360" w:lineRule="auto"/>
        <w:ind w:firstLineChars="200" w:firstLine="360"/>
        <w:jc w:val="left"/>
        <w:rPr>
          <w:rFonts w:ascii="宋体" w:hAnsi="宋体"/>
          <w:sz w:val="18"/>
          <w:szCs w:val="18"/>
        </w:rPr>
      </w:pPr>
      <w:proofErr w:type="gramStart"/>
      <w:r w:rsidRPr="00E07925">
        <w:rPr>
          <w:rFonts w:ascii="宋体" w:hAnsi="宋体" w:hint="eastAsia"/>
          <w:sz w:val="18"/>
          <w:szCs w:val="18"/>
        </w:rPr>
        <w:t>维视投资</w:t>
      </w:r>
      <w:proofErr w:type="gramEnd"/>
      <w:r w:rsidRPr="00E07925">
        <w:rPr>
          <w:rFonts w:ascii="宋体" w:hAnsi="宋体" w:hint="eastAsia"/>
          <w:sz w:val="18"/>
          <w:szCs w:val="18"/>
        </w:rPr>
        <w:t>咨询（上海）有限</w:t>
      </w:r>
      <w:r w:rsidRPr="00E07925">
        <w:rPr>
          <w:rFonts w:ascii="宋体" w:hAnsi="宋体"/>
          <w:sz w:val="18"/>
          <w:szCs w:val="18"/>
        </w:rPr>
        <w:t>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上海维信智荟互联网金融信息服务有限公司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金融服务有限公司</w:t>
      </w:r>
    </w:p>
    <w:p w:rsidR="007E0393" w:rsidRPr="00E07925" w:rsidRDefault="007E0393"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杭州维</w:t>
      </w:r>
      <w:proofErr w:type="gramStart"/>
      <w:r w:rsidRPr="00E07925">
        <w:rPr>
          <w:rFonts w:ascii="宋体" w:hAnsi="宋体" w:hint="eastAsia"/>
          <w:sz w:val="18"/>
          <w:szCs w:val="18"/>
        </w:rPr>
        <w:t>仕</w:t>
      </w:r>
      <w:proofErr w:type="gramEnd"/>
      <w:r w:rsidRPr="00E07925">
        <w:rPr>
          <w:rFonts w:ascii="宋体" w:hAnsi="宋体" w:hint="eastAsia"/>
          <w:sz w:val="18"/>
          <w:szCs w:val="18"/>
        </w:rPr>
        <w:t>信息技术有限公司</w:t>
      </w:r>
    </w:p>
    <w:p w:rsidR="002B2FE2" w:rsidRPr="00E07925" w:rsidRDefault="002B2FE2" w:rsidP="00F715FC">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维信融资租赁（苏州）有限公司</w:t>
      </w:r>
    </w:p>
    <w:p w:rsidR="005914DA" w:rsidRDefault="0042773E" w:rsidP="00547EBE">
      <w:pPr>
        <w:adjustRightInd w:val="0"/>
        <w:snapToGrid w:val="0"/>
        <w:spacing w:line="360" w:lineRule="auto"/>
        <w:ind w:firstLineChars="200" w:firstLine="360"/>
        <w:jc w:val="left"/>
        <w:rPr>
          <w:rFonts w:ascii="宋体" w:hAnsi="宋体"/>
          <w:sz w:val="18"/>
          <w:szCs w:val="18"/>
        </w:rPr>
      </w:pPr>
      <w:r w:rsidRPr="00E07925">
        <w:rPr>
          <w:rFonts w:ascii="宋体" w:hAnsi="宋体" w:hint="eastAsia"/>
          <w:sz w:val="18"/>
          <w:szCs w:val="18"/>
        </w:rPr>
        <w:t>杭州银行股份有限公司</w:t>
      </w:r>
    </w:p>
    <w:p w:rsidR="00B11DE3" w:rsidRPr="00B11DE3" w:rsidDel="00B83B55" w:rsidRDefault="00B11DE3" w:rsidP="00B11DE3">
      <w:pPr>
        <w:adjustRightInd w:val="0"/>
        <w:snapToGrid w:val="0"/>
        <w:spacing w:line="360" w:lineRule="auto"/>
        <w:ind w:firstLineChars="200" w:firstLine="420"/>
        <w:jc w:val="left"/>
        <w:rPr>
          <w:del w:id="0" w:author="于兆梁" w:date="2015-12-31T15:18:00Z"/>
          <w:rFonts w:ascii="宋体" w:hAnsi="宋体"/>
          <w:sz w:val="18"/>
          <w:szCs w:val="18"/>
        </w:rPr>
      </w:pPr>
      <w:r>
        <w:rPr>
          <w:rFonts w:ascii="宋体" w:hAnsi="宋体" w:hint="eastAsia"/>
          <w:bCs/>
          <w:kern w:val="0"/>
          <w:szCs w:val="21"/>
        </w:rPr>
        <w:t>本人已知晓并认可：上述被授权人可能会因为本人所办理贷款之实际情况而不时更改或增加，无需本人另行签署授权书。</w:t>
      </w:r>
    </w:p>
    <w:p w:rsidR="00671595" w:rsidRDefault="00397FB7" w:rsidP="008D5CFF">
      <w:pPr>
        <w:adjustRightInd w:val="0"/>
        <w:snapToGrid w:val="0"/>
        <w:spacing w:line="360" w:lineRule="auto"/>
        <w:ind w:firstLineChars="200" w:firstLine="422"/>
        <w:jc w:val="left"/>
        <w:rPr>
          <w:rFonts w:ascii="宋体" w:hAnsi="宋体"/>
          <w:b/>
          <w:bCs/>
          <w:szCs w:val="21"/>
        </w:rPr>
      </w:pPr>
      <w:r w:rsidRPr="00E07925">
        <w:rPr>
          <w:rFonts w:ascii="宋体" w:hAnsi="宋体" w:hint="eastAsia"/>
          <w:b/>
          <w:bCs/>
          <w:szCs w:val="21"/>
        </w:rPr>
        <w:t>授权人:</w:t>
      </w:r>
      <w:r w:rsidR="00401601" w:rsidRPr="00B44F68">
        <w:rPr>
          <w:rFonts w:ascii="宋体" w:hAnsi="宋体"/>
          <w:b/>
          <w:bCs/>
          <w:szCs w:val="21"/>
        </w:rPr>
        <w:t xml:space="preserve"> </w:t>
      </w:r>
      <w:bookmarkStart w:id="1" w:name="ImageSignature"/>
      <w:bookmarkEnd w:id="1"/>
    </w:p>
    <w:p w:rsidR="00401601" w:rsidDel="00B83B55" w:rsidRDefault="00401601" w:rsidP="00B0363B">
      <w:pPr>
        <w:adjustRightInd w:val="0"/>
        <w:snapToGrid w:val="0"/>
        <w:spacing w:line="360" w:lineRule="auto"/>
        <w:ind w:firstLineChars="200" w:firstLine="422"/>
        <w:jc w:val="left"/>
        <w:rPr>
          <w:del w:id="2" w:author="于兆梁" w:date="2015-12-31T15:18:00Z"/>
          <w:rFonts w:ascii="微软雅黑" w:eastAsia="微软雅黑" w:hAnsi="微软雅黑"/>
        </w:rPr>
      </w:pPr>
      <w:r>
        <w:rPr>
          <w:rFonts w:ascii="宋体" w:hAnsi="宋体"/>
          <w:b/>
          <w:bCs/>
          <w:szCs w:val="21"/>
        </w:rPr>
        <w:t>签署</w:t>
      </w:r>
      <w:r w:rsidR="00397FB7" w:rsidRPr="00E07925">
        <w:rPr>
          <w:rFonts w:ascii="宋体" w:hAnsi="宋体" w:hint="eastAsia"/>
          <w:b/>
          <w:bCs/>
          <w:szCs w:val="21"/>
        </w:rPr>
        <w:t>时间：</w:t>
      </w:r>
    </w:p>
    <w:p w:rsidR="00401601" w:rsidRPr="00F673AD" w:rsidRDefault="00175F97" w:rsidP="00B0363B">
      <w:pPr>
        <w:adjustRightInd w:val="0"/>
        <w:snapToGrid w:val="0"/>
        <w:spacing w:line="360" w:lineRule="auto"/>
        <w:ind w:right="1054" w:firstLineChars="1800" w:firstLine="3780"/>
        <w:jc w:val="left"/>
        <w:rPr>
          <w:rFonts w:ascii="微软雅黑" w:eastAsia="微软雅黑" w:hAnsi="微软雅黑"/>
        </w:rPr>
      </w:pPr>
      <w:bookmarkStart w:id="3" w:name="_GoBack"/>
      <w:r>
        <w:rPr>
          <w:noProof/>
        </w:rPr>
        <w:pict>
          <v:rect id="矩形 1" o:spid="_x0000_s1026" style="position:absolute;left:0;text-align:left;margin-left:100.15pt;margin-top:7.5pt;width:279pt;height:66.75pt;z-index:251659264;visibility:visible;mso-wrap-style:square;mso-width-percent:0;mso-height-percent:0;mso-wrap-distance-left:9pt;mso-wrap-distance-top:0;mso-wrap-distance-right:9pt;mso-wrap-distance-bottom:0;mso-position-horizontal-relative:text;mso-position-vertical-relative:text;mso-width-percent:0;mso-heigh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" fillcolor="white [3212]" strokecolor="#d99594 [1941]" strokeweight="2pt">
            <v:textbox>
              <w:txbxContent>
                <w:p w:rsidR="00401601" w:rsidRPr="00401601" w:rsidRDefault="00401601" w:rsidP="00401601">
                  <w:pPr>
                    <w:jc w:val="center"/>
                    <w:rPr>
                      <w:b/>
                      <w:sz w:val="40"/>
                    </w:rPr>
                  </w:pPr>
                  <w:r w:rsidRPr="00401601">
                    <w:rPr>
                      <w:rFonts w:hint="eastAsia"/>
                      <w:b/>
                      <w:sz w:val="40"/>
                    </w:rPr>
                    <w:t>签署日期</w:t>
                  </w:r>
                </w:p>
                <w:p w:rsidR="00401601" w:rsidRPr="00401601" w:rsidRDefault="00401601" w:rsidP="00401601">
                  <w:pPr>
                    <w:jc w:val="center"/>
                    <w:rPr>
                      <w:b/>
                      <w:sz w:val="40"/>
                    </w:rPr>
                  </w:pPr>
                  <w:r w:rsidRPr="00401601">
                    <w:rPr>
                      <w:rFonts w:hint="eastAsia"/>
                      <w:b/>
                      <w:sz w:val="40"/>
                    </w:rPr>
                    <w:t>&amp;</w:t>
                  </w:r>
                  <w:proofErr w:type="spellStart"/>
                  <w:r w:rsidRPr="00401601">
                    <w:rPr>
                      <w:rFonts w:hint="eastAsia"/>
                      <w:b/>
                      <w:sz w:val="40"/>
                    </w:rPr>
                    <w:t>SignTime</w:t>
                  </w:r>
                  <w:proofErr w:type="spellEnd"/>
                  <w:r w:rsidRPr="00401601">
                    <w:rPr>
                      <w:rFonts w:hint="eastAsia"/>
                      <w:b/>
                      <w:sz w:val="40"/>
                    </w:rPr>
                    <w:t>&amp;</w:t>
                  </w:r>
                </w:p>
              </w:txbxContent>
            </v:textbox>
          </v:rect>
        </w:pict>
      </w:r>
      <w:r w:rsidR="00401601">
        <w:rPr>
          <w:rFonts w:ascii="微软雅黑" w:eastAsia="微软雅黑" w:hAnsi="微软雅黑" w:hint="eastAsia"/>
        </w:rPr>
        <w:t xml:space="preserve">                            </w:t>
      </w:r>
    </w:p>
    <w:bookmarkEnd w:id="3"/>
    <w:p w:rsidR="00DC56B5" w:rsidRPr="00E07925" w:rsidRDefault="00175F97" w:rsidP="007E0393">
      <w:pPr>
        <w:adjustRightInd w:val="0"/>
        <w:snapToGrid w:val="0"/>
        <w:spacing w:line="360" w:lineRule="auto"/>
        <w:ind w:right="420"/>
        <w:jc w:val="center"/>
        <w:rPr>
          <w:rFonts w:ascii="宋体" w:hAnsi="宋体"/>
          <w:bCs/>
          <w:szCs w:val="21"/>
        </w:rPr>
      </w:pPr>
    </w:p>
    <w:sectPr w:rsidR="00DC56B5" w:rsidRPr="00E07925" w:rsidSect="00276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97" w:rsidRDefault="00175F97" w:rsidP="000C7560">
      <w:r>
        <w:separator/>
      </w:r>
    </w:p>
  </w:endnote>
  <w:endnote w:type="continuationSeparator" w:id="0">
    <w:p w:rsidR="00175F97" w:rsidRDefault="00175F97" w:rsidP="000C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97" w:rsidRDefault="00175F97" w:rsidP="000C7560">
      <w:r>
        <w:separator/>
      </w:r>
    </w:p>
  </w:footnote>
  <w:footnote w:type="continuationSeparator" w:id="0">
    <w:p w:rsidR="00175F97" w:rsidRDefault="00175F97" w:rsidP="000C7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03B91"/>
    <w:multiLevelType w:val="hybridMultilevel"/>
    <w:tmpl w:val="204C63A0"/>
    <w:lvl w:ilvl="0" w:tplc="EECCB7F8">
      <w:start w:val="1"/>
      <w:numFmt w:val="japaneseCounting"/>
      <w:lvlText w:val="第%1条"/>
      <w:lvlJc w:val="left"/>
      <w:pPr>
        <w:ind w:left="1765" w:hanging="112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栾昌俊">
    <w15:presenceInfo w15:providerId="AD" w15:userId="S-1-5-21-875193185-2336815277-3522549939-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7FB7"/>
    <w:rsid w:val="0002388C"/>
    <w:rsid w:val="000C7560"/>
    <w:rsid w:val="00175F97"/>
    <w:rsid w:val="00182456"/>
    <w:rsid w:val="001E3B4C"/>
    <w:rsid w:val="0027696F"/>
    <w:rsid w:val="00277A34"/>
    <w:rsid w:val="002B2FE2"/>
    <w:rsid w:val="002B6263"/>
    <w:rsid w:val="002C172A"/>
    <w:rsid w:val="00334B51"/>
    <w:rsid w:val="00350341"/>
    <w:rsid w:val="0038747C"/>
    <w:rsid w:val="00397FB7"/>
    <w:rsid w:val="003B4A43"/>
    <w:rsid w:val="003B4F4F"/>
    <w:rsid w:val="003C3D9D"/>
    <w:rsid w:val="003D0C9B"/>
    <w:rsid w:val="003D6DD6"/>
    <w:rsid w:val="00401601"/>
    <w:rsid w:val="00407F8D"/>
    <w:rsid w:val="00421CBC"/>
    <w:rsid w:val="0042773E"/>
    <w:rsid w:val="00467439"/>
    <w:rsid w:val="004A3A38"/>
    <w:rsid w:val="004A54A9"/>
    <w:rsid w:val="004A7A53"/>
    <w:rsid w:val="005244A8"/>
    <w:rsid w:val="00542081"/>
    <w:rsid w:val="00547EBE"/>
    <w:rsid w:val="005542FF"/>
    <w:rsid w:val="00555A04"/>
    <w:rsid w:val="005914DA"/>
    <w:rsid w:val="005A0D5B"/>
    <w:rsid w:val="00671595"/>
    <w:rsid w:val="00691570"/>
    <w:rsid w:val="006B2985"/>
    <w:rsid w:val="006E5BE9"/>
    <w:rsid w:val="00724B4D"/>
    <w:rsid w:val="00775CC9"/>
    <w:rsid w:val="00790469"/>
    <w:rsid w:val="007A5EB2"/>
    <w:rsid w:val="007E0393"/>
    <w:rsid w:val="007F3D01"/>
    <w:rsid w:val="00846394"/>
    <w:rsid w:val="0089765A"/>
    <w:rsid w:val="008D5CFF"/>
    <w:rsid w:val="008E6B73"/>
    <w:rsid w:val="00932011"/>
    <w:rsid w:val="009359C4"/>
    <w:rsid w:val="00972196"/>
    <w:rsid w:val="009730F7"/>
    <w:rsid w:val="00980AE1"/>
    <w:rsid w:val="0098454A"/>
    <w:rsid w:val="009A7D8A"/>
    <w:rsid w:val="009B0B08"/>
    <w:rsid w:val="009B4186"/>
    <w:rsid w:val="009F4FB2"/>
    <w:rsid w:val="00A41483"/>
    <w:rsid w:val="00A4493C"/>
    <w:rsid w:val="00A76978"/>
    <w:rsid w:val="00AC73AE"/>
    <w:rsid w:val="00AF74A2"/>
    <w:rsid w:val="00B0363B"/>
    <w:rsid w:val="00B11DE3"/>
    <w:rsid w:val="00B364AD"/>
    <w:rsid w:val="00B44F68"/>
    <w:rsid w:val="00B601FB"/>
    <w:rsid w:val="00B656AF"/>
    <w:rsid w:val="00B83B55"/>
    <w:rsid w:val="00BD1CE2"/>
    <w:rsid w:val="00C26CC5"/>
    <w:rsid w:val="00C27652"/>
    <w:rsid w:val="00C71F4D"/>
    <w:rsid w:val="00CC0DB9"/>
    <w:rsid w:val="00CD3EB9"/>
    <w:rsid w:val="00CF3D21"/>
    <w:rsid w:val="00D13E33"/>
    <w:rsid w:val="00D445DE"/>
    <w:rsid w:val="00D47855"/>
    <w:rsid w:val="00DF5E85"/>
    <w:rsid w:val="00E03A08"/>
    <w:rsid w:val="00E07925"/>
    <w:rsid w:val="00E27E04"/>
    <w:rsid w:val="00E5329B"/>
    <w:rsid w:val="00E65275"/>
    <w:rsid w:val="00E843E3"/>
    <w:rsid w:val="00E925EA"/>
    <w:rsid w:val="00ED5DB5"/>
    <w:rsid w:val="00F07D9E"/>
    <w:rsid w:val="00F07F24"/>
    <w:rsid w:val="00F3198D"/>
    <w:rsid w:val="00F336C0"/>
    <w:rsid w:val="00F33996"/>
    <w:rsid w:val="00F715FC"/>
    <w:rsid w:val="00FE6327"/>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FB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397FB7"/>
    <w:rPr>
      <w:sz w:val="21"/>
      <w:szCs w:val="21"/>
    </w:rPr>
  </w:style>
  <w:style w:type="paragraph" w:styleId="a4">
    <w:name w:val="annotation text"/>
    <w:basedOn w:val="a"/>
    <w:link w:val="Char"/>
    <w:rsid w:val="00397FB7"/>
    <w:pPr>
      <w:jc w:val="left"/>
    </w:pPr>
  </w:style>
  <w:style w:type="character" w:customStyle="1" w:styleId="Char">
    <w:name w:val="批注文字 Char"/>
    <w:basedOn w:val="a0"/>
    <w:link w:val="a4"/>
    <w:rsid w:val="00397FB7"/>
    <w:rPr>
      <w:rFonts w:ascii="Times New Roman" w:eastAsia="宋体" w:hAnsi="Times New Roman" w:cs="Times New Roman"/>
      <w:szCs w:val="20"/>
    </w:rPr>
  </w:style>
  <w:style w:type="paragraph" w:styleId="a5">
    <w:name w:val="Balloon Text"/>
    <w:basedOn w:val="a"/>
    <w:link w:val="Char0"/>
    <w:uiPriority w:val="99"/>
    <w:semiHidden/>
    <w:unhideWhenUsed/>
    <w:rsid w:val="00397FB7"/>
    <w:rPr>
      <w:sz w:val="18"/>
      <w:szCs w:val="18"/>
    </w:rPr>
  </w:style>
  <w:style w:type="character" w:customStyle="1" w:styleId="Char0">
    <w:name w:val="批注框文本 Char"/>
    <w:basedOn w:val="a0"/>
    <w:link w:val="a5"/>
    <w:uiPriority w:val="99"/>
    <w:semiHidden/>
    <w:rsid w:val="00397FB7"/>
    <w:rPr>
      <w:rFonts w:ascii="Times New Roman" w:eastAsia="宋体" w:hAnsi="Times New Roman" w:cs="Times New Roman"/>
      <w:sz w:val="18"/>
      <w:szCs w:val="18"/>
    </w:rPr>
  </w:style>
  <w:style w:type="paragraph" w:styleId="a6">
    <w:name w:val="header"/>
    <w:basedOn w:val="a"/>
    <w:link w:val="Char1"/>
    <w:uiPriority w:val="99"/>
    <w:unhideWhenUsed/>
    <w:rsid w:val="000C756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C7560"/>
    <w:rPr>
      <w:rFonts w:ascii="Times New Roman" w:eastAsia="宋体" w:hAnsi="Times New Roman" w:cs="Times New Roman"/>
      <w:sz w:val="18"/>
      <w:szCs w:val="18"/>
    </w:rPr>
  </w:style>
  <w:style w:type="paragraph" w:styleId="a7">
    <w:name w:val="footer"/>
    <w:basedOn w:val="a"/>
    <w:link w:val="Char2"/>
    <w:uiPriority w:val="99"/>
    <w:unhideWhenUsed/>
    <w:rsid w:val="000C7560"/>
    <w:pPr>
      <w:tabs>
        <w:tab w:val="center" w:pos="4153"/>
        <w:tab w:val="right" w:pos="8306"/>
      </w:tabs>
      <w:snapToGrid w:val="0"/>
      <w:jc w:val="left"/>
    </w:pPr>
    <w:rPr>
      <w:sz w:val="18"/>
      <w:szCs w:val="18"/>
    </w:rPr>
  </w:style>
  <w:style w:type="character" w:customStyle="1" w:styleId="Char2">
    <w:name w:val="页脚 Char"/>
    <w:basedOn w:val="a0"/>
    <w:link w:val="a7"/>
    <w:uiPriority w:val="99"/>
    <w:rsid w:val="000C756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901</Characters>
  <Application>Microsoft Office Word</Application>
  <DocSecurity>0</DocSecurity>
  <Lines>7</Lines>
  <Paragraphs>2</Paragraphs>
  <ScaleCrop>false</ScaleCrop>
  <Company>Vcredit</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dc:creator>
  <cp:keywords/>
  <dc:description/>
  <cp:lastModifiedBy>张志博</cp:lastModifiedBy>
  <cp:revision>17</cp:revision>
  <dcterms:created xsi:type="dcterms:W3CDTF">2015-10-27T07:52:00Z</dcterms:created>
  <dcterms:modified xsi:type="dcterms:W3CDTF">2016-01-07T03:26:00Z</dcterms:modified>
</cp:coreProperties>
</file>